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AA7098F" w:rsidR="006B52CC" w:rsidRDefault="002E2767" w:rsidP="006B52CC">
      <w:pPr>
        <w:pStyle w:val="Heading1"/>
        <w:spacing w:before="0"/>
        <w:jc w:val="center"/>
      </w:pPr>
      <w:r>
        <w:rPr>
          <w:color w:val="FF8300"/>
        </w:rPr>
        <w:t xml:space="preserve">McAfee </w:t>
      </w:r>
      <w:r w:rsidR="00445C4D">
        <w:rPr>
          <w:color w:val="FF8300"/>
        </w:rPr>
        <w:t>D</w:t>
      </w:r>
      <w:r w:rsidR="00D93102">
        <w:rPr>
          <w:color w:val="FF8300"/>
        </w:rPr>
        <w:t>XL</w:t>
      </w:r>
      <w:r w:rsidR="00C951A3">
        <w:rPr>
          <w:color w:val="FF8300"/>
        </w:rPr>
        <w:t xml:space="preserve"> Function</w:t>
      </w:r>
      <w:r w:rsidR="0046234D">
        <w:rPr>
          <w:color w:val="FF8300"/>
        </w:rPr>
        <w:t xml:space="preserve"> and DXL Subscriber</w:t>
      </w:r>
      <w:r w:rsidR="00C951A3">
        <w:rPr>
          <w:color w:val="FF8300"/>
        </w:rPr>
        <w:t xml:space="preserve"> V1.</w:t>
      </w:r>
      <w:r w:rsidR="004C0F72">
        <w:rPr>
          <w:color w:val="FF8300"/>
        </w:rPr>
        <w:t>1</w:t>
      </w:r>
      <w:r w:rsidR="00C951A3">
        <w:rPr>
          <w:color w:val="FF8300"/>
        </w:rPr>
        <w:t>.0</w:t>
      </w:r>
    </w:p>
    <w:p w14:paraId="32E89C41" w14:textId="77777777" w:rsidR="006B52CC" w:rsidRDefault="006B52CC" w:rsidP="006B52CC">
      <w:pPr>
        <w:pStyle w:val="Normal1"/>
      </w:pPr>
    </w:p>
    <w:p w14:paraId="7E59B1E3" w14:textId="77777777" w:rsidR="00590A85" w:rsidRDefault="00590A85" w:rsidP="00590A85">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520A4155" w14:textId="2266B61A" w:rsidR="00590A85" w:rsidRDefault="00590A85" w:rsidP="00590A85">
      <w:pPr>
        <w:pStyle w:val="BodyText"/>
        <w:keepNext/>
      </w:pPr>
      <w:r>
        <w:t xml:space="preserve">This guide describes the </w:t>
      </w:r>
      <w:r w:rsidR="00D93102">
        <w:t>McAfee Publish to DXL</w:t>
      </w:r>
      <w:r w:rsidRPr="00590A85">
        <w:t xml:space="preserve"> </w:t>
      </w:r>
      <w:r>
        <w:t>Function</w:t>
      </w:r>
      <w:r w:rsidR="00A61540">
        <w:t xml:space="preserve"> </w:t>
      </w:r>
      <w:r w:rsidR="008766EC">
        <w:t xml:space="preserve">along with the DXL </w:t>
      </w:r>
      <w:r w:rsidR="008518A9">
        <w:t>Subscriber</w:t>
      </w:r>
      <w:r w:rsidR="008766EC">
        <w:t xml:space="preserve"> integration.</w:t>
      </w:r>
    </w:p>
    <w:p w14:paraId="6610BB48" w14:textId="56A54452" w:rsidR="009D639D" w:rsidRPr="00537786" w:rsidRDefault="00C951A3" w:rsidP="00537786">
      <w:pPr>
        <w:pStyle w:val="Heading10"/>
      </w:pPr>
      <w:r w:rsidRPr="00537786">
        <w:t xml:space="preserve">Overview </w:t>
      </w:r>
    </w:p>
    <w:p w14:paraId="08262E1B" w14:textId="08D2C183" w:rsidR="00521191" w:rsidRDefault="00521191" w:rsidP="00C951A3">
      <w:pPr>
        <w:pStyle w:val="BodyText"/>
      </w:pPr>
      <w:r>
        <w:t xml:space="preserve">The </w:t>
      </w:r>
      <w:r w:rsidR="008D0E06">
        <w:t xml:space="preserve">McAfee </w:t>
      </w:r>
      <w:r w:rsidR="00D93102">
        <w:t>Publish to DXL</w:t>
      </w:r>
      <w:r w:rsidR="006B24A2">
        <w:t xml:space="preserve"> f</w:t>
      </w:r>
      <w:r w:rsidR="002E2767">
        <w:t>unction</w:t>
      </w:r>
      <w:r w:rsidR="003B25E3">
        <w:t xml:space="preserve"> contains </w:t>
      </w:r>
      <w:r w:rsidR="00CC0418">
        <w:t xml:space="preserve">the ability </w:t>
      </w:r>
      <w:r w:rsidR="00D93102">
        <w:t xml:space="preserve">to publish a message </w:t>
      </w:r>
      <w:r w:rsidR="00E75E28">
        <w:t>to an event or a service</w:t>
      </w:r>
      <w:r w:rsidR="008766EC">
        <w:t xml:space="preserve"> while the DXL </w:t>
      </w:r>
      <w:r w:rsidR="00051A0B">
        <w:t>subscriber</w:t>
      </w:r>
      <w:r w:rsidR="006A2E75">
        <w:t xml:space="preserve"> listens on defined </w:t>
      </w:r>
      <w:r w:rsidR="008766EC">
        <w:t>topic</w:t>
      </w:r>
      <w:r w:rsidR="006A2E75">
        <w:t>s</w:t>
      </w:r>
      <w:r w:rsidR="008766EC">
        <w:t xml:space="preserve"> and </w:t>
      </w:r>
      <w:r w:rsidR="008766EC" w:rsidRPr="00DC5E4D">
        <w:t xml:space="preserve">maps the data to </w:t>
      </w:r>
      <w:r w:rsidR="00840A54" w:rsidRPr="00DC5E4D">
        <w:t xml:space="preserve">the </w:t>
      </w:r>
      <w:r w:rsidR="008766EC" w:rsidRPr="00DC5E4D">
        <w:t xml:space="preserve">Resilient </w:t>
      </w:r>
      <w:r w:rsidR="00840A54" w:rsidRPr="00DC5E4D">
        <w:t xml:space="preserve">platform </w:t>
      </w:r>
      <w:r w:rsidR="008766EC" w:rsidRPr="00DC5E4D">
        <w:t>t</w:t>
      </w:r>
      <w:r w:rsidR="008766EC">
        <w:t>o create incidents and artifacts.</w:t>
      </w:r>
    </w:p>
    <w:p w14:paraId="75CA123E" w14:textId="4C82473E" w:rsidR="00521191" w:rsidRDefault="00CC0418" w:rsidP="00C951A3">
      <w:pPr>
        <w:pStyle w:val="BodyText"/>
      </w:pPr>
      <w:r>
        <w:t>This d</w:t>
      </w:r>
      <w:r w:rsidR="008D0E06">
        <w:t xml:space="preserve">ocument describes the McAfee </w:t>
      </w:r>
      <w:r w:rsidR="00E75E28">
        <w:t>Publish to DXL</w:t>
      </w:r>
      <w:r>
        <w:t xml:space="preserve"> </w:t>
      </w:r>
      <w:r w:rsidR="00521191">
        <w:t>function</w:t>
      </w:r>
      <w:r w:rsidR="008766EC">
        <w:t xml:space="preserve"> and McAfee DXL </w:t>
      </w:r>
      <w:r w:rsidR="00051A0B">
        <w:t>subscriber</w:t>
      </w:r>
      <w:r w:rsidR="008766EC">
        <w:t xml:space="preserve"> integration</w:t>
      </w:r>
      <w:r w:rsidR="00521191">
        <w:t>, how to configure</w:t>
      </w:r>
      <w:r w:rsidR="006B24A2">
        <w:t xml:space="preserve"> it in custom workflows, and</w:t>
      </w:r>
      <w:r w:rsidR="00521191">
        <w:t xml:space="preserve">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0F17B5A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590A85" w:rsidRDefault="009472BD" w:rsidP="0015476A">
      <w:pPr>
        <w:pStyle w:val="Code0"/>
        <w:ind w:left="547"/>
        <w:contextualSpacing/>
      </w:pPr>
      <w:r w:rsidRPr="00590A85">
        <w:t>sudo pip install --upgrade pip</w:t>
      </w:r>
    </w:p>
    <w:p w14:paraId="66F939BE" w14:textId="77777777" w:rsidR="009472BD" w:rsidRPr="00590A85" w:rsidRDefault="009472BD" w:rsidP="0015476A">
      <w:pPr>
        <w:pStyle w:val="Code0"/>
        <w:ind w:left="547"/>
        <w:contextualSpacing/>
      </w:pPr>
      <w:r w:rsidRPr="00590A85">
        <w:t>sudo pip install --upgrade setuptools</w:t>
      </w:r>
    </w:p>
    <w:p w14:paraId="5C0FB0F8" w14:textId="3E89B441" w:rsidR="009472BD" w:rsidRPr="0015476A" w:rsidRDefault="009472BD" w:rsidP="0015476A">
      <w:pPr>
        <w:pStyle w:val="Code0"/>
        <w:ind w:left="547"/>
        <w:contextualSpacing/>
      </w:pPr>
      <w:r w:rsidRPr="00590A85">
        <w:t>sudo pip install --upgrade resilient-circuits</w:t>
      </w:r>
    </w:p>
    <w:p w14:paraId="37846038" w14:textId="530934CA" w:rsidR="009472BD" w:rsidRDefault="009472BD" w:rsidP="00FB40AA">
      <w:pPr>
        <w:pStyle w:val="BodyText"/>
        <w:rPr>
          <w:rFonts w:cs="Arial"/>
          <w:color w:val="000000"/>
          <w:szCs w:val="20"/>
        </w:rPr>
      </w:pPr>
      <w:r>
        <w:rPr>
          <w:rFonts w:cs="Arial"/>
          <w:color w:val="000000"/>
          <w:szCs w:val="20"/>
        </w:rPr>
        <w:t>To install the package</w:t>
      </w:r>
      <w:r w:rsidR="00636DD0">
        <w:rPr>
          <w:rFonts w:cs="Arial"/>
          <w:color w:val="000000"/>
          <w:szCs w:val="20"/>
        </w:rPr>
        <w:t>:</w:t>
      </w:r>
    </w:p>
    <w:p w14:paraId="5BEA0935" w14:textId="6B574578" w:rsidR="009472BD" w:rsidRPr="00FF7644" w:rsidRDefault="009472BD" w:rsidP="0015476A">
      <w:pPr>
        <w:pStyle w:val="Code0"/>
      </w:pPr>
      <w:r>
        <w:t>sudo pi</w:t>
      </w:r>
      <w:r w:rsidR="009B0406">
        <w:t>p</w:t>
      </w:r>
      <w:r w:rsidR="00E75E28">
        <w:t xml:space="preserve"> install --upgrade fn_mcafee_opendxl</w:t>
      </w:r>
      <w:r>
        <w:t>-</w:t>
      </w:r>
      <w:r w:rsidR="009B0406" w:rsidRPr="009B0406">
        <w:rPr>
          <w:i/>
        </w:rPr>
        <w:t>&lt;</w:t>
      </w:r>
      <w:r w:rsidR="0015476A" w:rsidRPr="009207C6">
        <w:t>1.0.0</w:t>
      </w:r>
      <w:r w:rsidR="009B0406" w:rsidRPr="009B0406">
        <w:rPr>
          <w:i/>
        </w:rPr>
        <w:t>&gt;</w:t>
      </w:r>
      <w:r>
        <w:t>.</w:t>
      </w:r>
      <w:r w:rsidR="009B0406">
        <w:t>tar.gz</w:t>
      </w:r>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15476A">
      <w:pPr>
        <w:pStyle w:val="BodyText"/>
        <w:keepNext/>
        <w:numPr>
          <w:ilvl w:val="0"/>
          <w:numId w:val="18"/>
        </w:numPr>
        <w:ind w:left="360"/>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15476A">
      <w:pPr>
        <w:pStyle w:val="Code0"/>
        <w:ind w:left="360"/>
      </w:pPr>
      <w:r>
        <w:t>sudo su - integration</w:t>
      </w:r>
    </w:p>
    <w:p w14:paraId="1F365C68" w14:textId="17630FCB" w:rsidR="00FB40AA" w:rsidRPr="009D77DC" w:rsidRDefault="009472BD" w:rsidP="0015476A">
      <w:pPr>
        <w:pStyle w:val="BodyText"/>
        <w:keepNext/>
        <w:numPr>
          <w:ilvl w:val="0"/>
          <w:numId w:val="18"/>
        </w:numPr>
        <w:ind w:left="360"/>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15476A">
      <w:pPr>
        <w:pStyle w:val="Code0"/>
        <w:ind w:left="360"/>
      </w:pPr>
      <w:r>
        <w:t>resilient-circuits config -c</w:t>
      </w:r>
    </w:p>
    <w:p w14:paraId="47790369" w14:textId="21A4EEF4" w:rsidR="005F7EDD" w:rsidRDefault="005F7EDD" w:rsidP="0015476A">
      <w:pPr>
        <w:pStyle w:val="BodyText"/>
        <w:ind w:left="360"/>
      </w:pPr>
      <w:r>
        <w:t>or</w:t>
      </w:r>
    </w:p>
    <w:p w14:paraId="0383C9CB" w14:textId="77777777" w:rsidR="00FB40AA" w:rsidRDefault="00FB40AA" w:rsidP="0015476A">
      <w:pPr>
        <w:pStyle w:val="Code0"/>
        <w:ind w:left="360"/>
      </w:pPr>
      <w:r>
        <w:t>resilient-circuits config -u</w:t>
      </w:r>
    </w:p>
    <w:p w14:paraId="71E11336" w14:textId="77777777" w:rsidR="00FB40AA" w:rsidRDefault="00FB40AA" w:rsidP="0015476A">
      <w:pPr>
        <w:pStyle w:val="BodyText"/>
        <w:keepNext/>
        <w:numPr>
          <w:ilvl w:val="0"/>
          <w:numId w:val="18"/>
        </w:numPr>
        <w:ind w:left="360"/>
        <w:rPr>
          <w:rFonts w:cs="Arial"/>
          <w:color w:val="000000"/>
        </w:rPr>
      </w:pPr>
      <w:r>
        <w:rPr>
          <w:rFonts w:cs="Arial"/>
          <w:color w:val="000000"/>
        </w:rPr>
        <w:t>Edit the resilient-circuits configuration file.</w:t>
      </w:r>
    </w:p>
    <w:p w14:paraId="62AAEDBC" w14:textId="77777777" w:rsidR="00FB40AA" w:rsidRDefault="00FB40AA" w:rsidP="0015476A">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DD46F10" w:rsidR="00FB40AA" w:rsidRDefault="00FB40AA" w:rsidP="0015476A">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A909EE">
        <w:rPr>
          <w:rFonts w:cs="Arial"/>
          <w:color w:val="000000"/>
        </w:rPr>
        <w:t>n_mcafee_</w:t>
      </w:r>
      <w:r w:rsidR="00E75E28">
        <w:rPr>
          <w:rFonts w:cs="Arial"/>
          <w:color w:val="000000"/>
        </w:rPr>
        <w:t>opendxl</w:t>
      </w:r>
      <w:r>
        <w:rPr>
          <w:rFonts w:cs="Arial"/>
          <w:color w:val="000000"/>
        </w:rPr>
        <w:t xml:space="preserve">] section, </w:t>
      </w:r>
      <w:r w:rsidR="00C53E4E">
        <w:rPr>
          <w:rFonts w:cs="Arial"/>
          <w:color w:val="000000"/>
        </w:rPr>
        <w:t>edit the settings as required.</w:t>
      </w:r>
    </w:p>
    <w:p w14:paraId="29E2DC52" w14:textId="19B58F95" w:rsidR="00C53E4E" w:rsidRDefault="003F63B5" w:rsidP="0015476A">
      <w:pPr>
        <w:pStyle w:val="Code0"/>
        <w:ind w:left="720"/>
      </w:pPr>
      <w:r>
        <w:t>dxl</w:t>
      </w:r>
      <w:r w:rsidR="00E75E28">
        <w:t>client</w:t>
      </w:r>
      <w:r>
        <w:t>_config=&lt;absolute path to dxl config file&gt;</w:t>
      </w:r>
    </w:p>
    <w:p w14:paraId="6691DD8C" w14:textId="7317A4C1" w:rsidR="0069076E" w:rsidRDefault="0069076E" w:rsidP="0015476A">
      <w:pPr>
        <w:pStyle w:val="Code0"/>
        <w:ind w:left="720"/>
      </w:pPr>
      <w:r>
        <w:t>topic_listener</w:t>
      </w:r>
      <w:r w:rsidR="00863E1A">
        <w:t>_on</w:t>
      </w:r>
      <w:r>
        <w:t>=[True|False]</w:t>
      </w:r>
    </w:p>
    <w:p w14:paraId="06933F9A" w14:textId="60DA5B71" w:rsidR="0069076E" w:rsidRPr="0069076E" w:rsidRDefault="0069076E" w:rsidP="0015476A">
      <w:pPr>
        <w:pStyle w:val="Code0"/>
        <w:ind w:left="720"/>
      </w:pPr>
      <w:r>
        <w:t>custom_template_dir=</w:t>
      </w:r>
      <w:bookmarkStart w:id="5" w:name="_GoBack"/>
      <w:r>
        <w:t>&lt;</w:t>
      </w:r>
      <w:r w:rsidR="00446EA1" w:rsidRPr="00DC5E4D">
        <w:rPr>
          <w:i/>
        </w:rPr>
        <w:t>*</w:t>
      </w:r>
      <w:r w:rsidRPr="00DC5E4D">
        <w:rPr>
          <w:i/>
        </w:rPr>
        <w:t>optiona</w:t>
      </w:r>
      <w:r w:rsidR="00446EA1" w:rsidRPr="00DC5E4D">
        <w:rPr>
          <w:i/>
        </w:rPr>
        <w:t>l*</w:t>
      </w:r>
      <w:r>
        <w:t xml:space="preserve"> path to directory which contains custom templates&gt;</w:t>
      </w:r>
      <w:bookmarkEnd w:id="5"/>
    </w:p>
    <w:p w14:paraId="4975B15E" w14:textId="77777777" w:rsidR="00823490" w:rsidRDefault="00823490" w:rsidP="00823490">
      <w:pPr>
        <w:pStyle w:val="BodyText"/>
        <w:ind w:firstLine="180"/>
      </w:pPr>
      <w:r>
        <w:lastRenderedPageBreak/>
        <w:t>More information on the config file and provisioning the system can be found here:</w:t>
      </w:r>
    </w:p>
    <w:p w14:paraId="547B934B" w14:textId="43224382" w:rsidR="00823490" w:rsidRDefault="00A049A5" w:rsidP="00823490">
      <w:pPr>
        <w:pStyle w:val="BodyText"/>
        <w:ind w:firstLine="180"/>
      </w:pPr>
      <w:hyperlink r:id="rId10" w:history="1">
        <w:r w:rsidR="00823490" w:rsidRPr="007775BE">
          <w:rPr>
            <w:rStyle w:val="Hyperlink"/>
          </w:rPr>
          <w:t>https://opendxl.github.io/opendxl-client-python/pydoc/provisioningoverview.html</w:t>
        </w:r>
      </w:hyperlink>
      <w:r w:rsidR="00823490">
        <w:t xml:space="preserve"> </w:t>
      </w:r>
    </w:p>
    <w:p w14:paraId="66051D04" w14:textId="378B2F3E" w:rsidR="009472BD" w:rsidRDefault="00590A85" w:rsidP="00FB40AA">
      <w:pPr>
        <w:pStyle w:val="Heading20"/>
      </w:pPr>
      <w:r>
        <w:t xml:space="preserve">Deploy </w:t>
      </w:r>
      <w:r w:rsidR="009472BD">
        <w:t>customizations to the Resilient platform</w:t>
      </w:r>
    </w:p>
    <w:p w14:paraId="6F952D27" w14:textId="71A02155"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pPr>
        <w:pStyle w:val="Code0"/>
      </w:pPr>
      <w:r w:rsidRPr="00877C21">
        <w:t>resilient-circuits customize</w:t>
      </w:r>
    </w:p>
    <w:p w14:paraId="79821AD1" w14:textId="512C559A" w:rsidR="00D25497" w:rsidRDefault="009472BD" w:rsidP="00321841">
      <w:pPr>
        <w:pStyle w:val="BodyText"/>
      </w:pPr>
      <w:r>
        <w:t xml:space="preserve">Answer </w:t>
      </w:r>
      <w:r w:rsidR="00321841">
        <w:t xml:space="preserve">the </w:t>
      </w:r>
      <w:r w:rsidR="00D25497">
        <w:t>prompts to import the function, message destination, workflow</w:t>
      </w:r>
      <w:r>
        <w:t xml:space="preserve"> an</w:t>
      </w:r>
      <w:r w:rsidR="00D25497">
        <w:t>d rule</w:t>
      </w:r>
      <w:r>
        <w:t>.</w:t>
      </w:r>
      <w:r w:rsidR="00D25497">
        <w:t xml:space="preserve"> The following data will be imported.</w:t>
      </w:r>
    </w:p>
    <w:p w14:paraId="72200352" w14:textId="5B1A8572" w:rsidR="00D25497" w:rsidRDefault="00C77665" w:rsidP="00CF5E7E">
      <w:pPr>
        <w:pStyle w:val="Code0"/>
        <w:ind w:left="547"/>
        <w:contextualSpacing/>
      </w:pPr>
      <w:r>
        <w:t>Function inputs: mcafee_dxl_payload, mcafee_publish_method, mcafee_</w:t>
      </w:r>
      <w:r w:rsidR="00570487">
        <w:t>wait_for</w:t>
      </w:r>
      <w:r>
        <w:t>_response</w:t>
      </w:r>
      <w:r w:rsidR="002A7CA6">
        <w:t>, mcafee_topic_name</w:t>
      </w:r>
    </w:p>
    <w:p w14:paraId="729AFE7D" w14:textId="7C913AF0" w:rsidR="00CD3607" w:rsidRDefault="00CD3607" w:rsidP="00CF5E7E">
      <w:pPr>
        <w:pStyle w:val="Code0"/>
        <w:ind w:left="547"/>
        <w:contextualSpacing/>
      </w:pPr>
      <w:r>
        <w:t xml:space="preserve">Message Destination: </w:t>
      </w:r>
      <w:r w:rsidR="00006095">
        <w:t xml:space="preserve">McAfee </w:t>
      </w:r>
      <w:r w:rsidR="002A7CA6">
        <w:t>DXL</w:t>
      </w:r>
      <w:r w:rsidRPr="00CD3607">
        <w:t xml:space="preserve"> Message Destination</w:t>
      </w:r>
    </w:p>
    <w:p w14:paraId="5B1CA13A" w14:textId="4AAE48E7" w:rsidR="00CD3607" w:rsidRDefault="00CD3607" w:rsidP="00CF5E7E">
      <w:pPr>
        <w:pStyle w:val="Code0"/>
        <w:ind w:left="547"/>
        <w:contextualSpacing/>
      </w:pPr>
      <w:r>
        <w:t xml:space="preserve">Function: McAfee </w:t>
      </w:r>
      <w:r w:rsidR="00006095">
        <w:t>TIE search hash</w:t>
      </w:r>
    </w:p>
    <w:p w14:paraId="216C95C4" w14:textId="25EA754C" w:rsidR="00CD3607" w:rsidRDefault="00CD3607" w:rsidP="00CF5E7E">
      <w:pPr>
        <w:pStyle w:val="Code0"/>
        <w:ind w:left="547"/>
        <w:contextualSpacing/>
      </w:pPr>
      <w:r>
        <w:t xml:space="preserve">Workflow: </w:t>
      </w:r>
      <w:r w:rsidR="004C201A">
        <w:t>(Example) McAfee Publish to DXL (Set TIE Reputation), (Example) McAfee Publish to DXL (Tag System)</w:t>
      </w:r>
    </w:p>
    <w:p w14:paraId="13984592" w14:textId="615856D7" w:rsidR="00F609F8" w:rsidRDefault="00CD3607" w:rsidP="004C201A">
      <w:pPr>
        <w:pStyle w:val="Code0"/>
        <w:ind w:left="547"/>
        <w:contextualSpacing/>
      </w:pPr>
      <w:r>
        <w:t xml:space="preserve">Rule: </w:t>
      </w:r>
      <w:r w:rsidR="004C201A">
        <w:t>(Example) McAfee Publish to DXL (Set TIE Reputation Known Malicious), (Example) McAfee Publish to DXL (Tag System Shut Down)</w:t>
      </w:r>
    </w:p>
    <w:p w14:paraId="496CBAF6" w14:textId="3F5C5D1D" w:rsidR="009472BD" w:rsidRDefault="00321841" w:rsidP="00FB40AA">
      <w:pPr>
        <w:pStyle w:val="Heading20"/>
      </w:pPr>
      <w:r>
        <w:t>Run the integration framework</w:t>
      </w:r>
    </w:p>
    <w:p w14:paraId="246B90C0" w14:textId="77777777" w:rsidR="00636DD0" w:rsidRDefault="00636DD0" w:rsidP="00636DD0">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FBE806C" w14:textId="6EF92E22" w:rsidR="009472BD" w:rsidRPr="00321841" w:rsidRDefault="009472BD">
      <w:pPr>
        <w:pStyle w:val="Code0"/>
        <w:rPr>
          <w:rFonts w:cs="Arial"/>
          <w:color w:val="000000"/>
        </w:rPr>
      </w:pPr>
      <w:r>
        <w:t>resilient-circuits run</w:t>
      </w:r>
    </w:p>
    <w:p w14:paraId="119929ED" w14:textId="0253EC1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w:t>
      </w:r>
      <w:r w:rsidR="00636DD0">
        <w:rPr>
          <w:rFonts w:cs="Arial"/>
          <w:color w:val="000000"/>
        </w:rPr>
        <w:t xml:space="preserve">The following </w:t>
      </w:r>
      <w:r w:rsidR="00AD12CB">
        <w:rPr>
          <w:rFonts w:cs="Arial"/>
          <w:color w:val="000000"/>
        </w:rPr>
        <w:t>shows a successful connection to the Resilient platform and loading of components</w:t>
      </w:r>
      <w:r w:rsidR="00636DD0">
        <w:rPr>
          <w:rFonts w:cs="Arial"/>
          <w:color w:val="000000"/>
        </w:rPr>
        <w:t>.</w:t>
      </w:r>
    </w:p>
    <w:p w14:paraId="762AC636" w14:textId="77777777" w:rsidR="00216E0C" w:rsidRDefault="00216E0C" w:rsidP="00F61B4C">
      <w:pPr>
        <w:pStyle w:val="Code0"/>
        <w:ind w:left="547"/>
        <w:contextualSpacing/>
      </w:pPr>
      <w:r>
        <w:t>2018-04-12 12:33:49,971 INFO [app] Resilient server: 9.108.163.117</w:t>
      </w:r>
    </w:p>
    <w:p w14:paraId="279EAB13" w14:textId="04B1251F" w:rsidR="00216E0C" w:rsidRDefault="00216E0C" w:rsidP="00F61B4C">
      <w:pPr>
        <w:pStyle w:val="Code0"/>
        <w:ind w:left="547"/>
        <w:contextualSpacing/>
      </w:pPr>
      <w:r>
        <w:t>2018-04-12 12:33:49,972 INFO [app] Resilient org: TestOrg</w:t>
      </w:r>
    </w:p>
    <w:p w14:paraId="0D15BE30" w14:textId="77777777" w:rsidR="00216E0C" w:rsidRDefault="00216E0C" w:rsidP="00F61B4C">
      <w:pPr>
        <w:pStyle w:val="Code0"/>
        <w:ind w:left="547"/>
        <w:contextualSpacing/>
      </w:pPr>
      <w:r>
        <w:t>2018-04-12 12:33:49,972 INFO [app] Logging Level: INFO</w:t>
      </w:r>
    </w:p>
    <w:p w14:paraId="162DF974" w14:textId="77777777" w:rsidR="00216E0C" w:rsidRDefault="00216E0C" w:rsidP="00F61B4C">
      <w:pPr>
        <w:pStyle w:val="Code0"/>
        <w:ind w:left="547"/>
        <w:contextualSpacing/>
      </w:pPr>
      <w:r>
        <w:t>2018-04-12 12:33:49,973 WARNING [co3] Unverified HTTPS requests (cafile=false).</w:t>
      </w:r>
    </w:p>
    <w:p w14:paraId="7CC78B96" w14:textId="77777777" w:rsidR="00216E0C" w:rsidRDefault="00216E0C" w:rsidP="00F61B4C">
      <w:pPr>
        <w:pStyle w:val="Code0"/>
        <w:ind w:left="547"/>
        <w:contextualSpacing/>
      </w:pPr>
      <w:r>
        <w:t>2018-04-12 12:33:50,317 INFO [app] Components auto-load directory: (none)</w:t>
      </w:r>
    </w:p>
    <w:p w14:paraId="0E42FF64" w14:textId="77777777" w:rsidR="00216E0C" w:rsidRDefault="00216E0C" w:rsidP="00F61B4C">
      <w:pPr>
        <w:pStyle w:val="Code0"/>
        <w:ind w:left="547"/>
        <w:contextualSpacing/>
      </w:pPr>
      <w:r>
        <w:t>2018-04-12 12:33:50,479 INFO [component_loader] Loading 1 components</w:t>
      </w:r>
    </w:p>
    <w:p w14:paraId="3B4C6995" w14:textId="77777777" w:rsidR="00216E0C" w:rsidRDefault="00216E0C" w:rsidP="00F61B4C">
      <w:pPr>
        <w:pStyle w:val="Code0"/>
        <w:ind w:left="547"/>
        <w:contextualSpacing/>
      </w:pPr>
      <w:r>
        <w:t>2018-04-12 12:33:50,480 INFO [component_loader] 'fn_mcafee_opendxl.components.mcafee_publish_to_dxl.FunctionComponent' loading</w:t>
      </w:r>
    </w:p>
    <w:p w14:paraId="7D7B5330" w14:textId="77777777" w:rsidR="00216E0C" w:rsidRDefault="00216E0C" w:rsidP="00F61B4C">
      <w:pPr>
        <w:pStyle w:val="Code0"/>
        <w:ind w:left="547"/>
        <w:contextualSpacing/>
      </w:pPr>
      <w:r>
        <w:t>2018-04-12 12:33:50,483 INFO [client] Waiting for broker list...</w:t>
      </w:r>
    </w:p>
    <w:p w14:paraId="7F336560" w14:textId="77777777" w:rsidR="00216E0C" w:rsidRDefault="00216E0C" w:rsidP="00F61B4C">
      <w:pPr>
        <w:pStyle w:val="Code0"/>
        <w:ind w:left="547"/>
        <w:contextualSpacing/>
      </w:pPr>
      <w:r>
        <w:t>2018-04-12 12:33:50,521 INFO [client] Trying to connect...</w:t>
      </w:r>
    </w:p>
    <w:p w14:paraId="71C50756" w14:textId="5AE9AB88" w:rsidR="00216E0C" w:rsidRDefault="00216E0C" w:rsidP="00F61B4C">
      <w:pPr>
        <w:pStyle w:val="Code0"/>
        <w:ind w:left="547"/>
        <w:contextualSpacing/>
      </w:pPr>
      <w:r>
        <w:t>2018-04-12 12:33:50,522 INFO [client] Trying to connect to broker {Unique id: {brokerID}, Host name: tieserver.resilientsystems, IP address: &lt;IP Address&gt;, Port: 8883}...</w:t>
      </w:r>
    </w:p>
    <w:p w14:paraId="2EB76B00" w14:textId="61F98E05" w:rsidR="00216E0C" w:rsidRDefault="00216E0C" w:rsidP="00F61B4C">
      <w:pPr>
        <w:pStyle w:val="Code0"/>
        <w:ind w:left="547"/>
        <w:contextualSpacing/>
      </w:pPr>
      <w:r>
        <w:t>2018-04-12 12:33:50,558 INFO [client] Connected to broker {borkerID}</w:t>
      </w:r>
    </w:p>
    <w:p w14:paraId="4D90A31C" w14:textId="77777777" w:rsidR="00216E0C" w:rsidRDefault="00216E0C" w:rsidP="00F61B4C">
      <w:pPr>
        <w:pStyle w:val="Code0"/>
        <w:ind w:left="547"/>
        <w:contextualSpacing/>
      </w:pPr>
      <w:r>
        <w:t>2018-04-12 12:33:50,606 WARNING [actions_component] Unverified STOMP TLS certificate (cafile=false)</w:t>
      </w:r>
    </w:p>
    <w:p w14:paraId="40CE4748" w14:textId="77777777" w:rsidR="00216E0C" w:rsidRDefault="00216E0C" w:rsidP="00F61B4C">
      <w:pPr>
        <w:pStyle w:val="Code0"/>
        <w:ind w:left="547"/>
        <w:contextualSpacing/>
      </w:pPr>
      <w:r>
        <w:t>2018-04-12 12:33:50,607 INFO [stomp_component] Connect to 9.108.163.117:65001</w:t>
      </w:r>
    </w:p>
    <w:p w14:paraId="44917464" w14:textId="77777777" w:rsidR="00216E0C" w:rsidRDefault="00216E0C" w:rsidP="00F61B4C">
      <w:pPr>
        <w:pStyle w:val="Code0"/>
        <w:ind w:left="547"/>
        <w:contextualSpacing/>
      </w:pPr>
      <w:r>
        <w:t>2018-04-12 12:33:50,608 INFO [actions_component] 'fn_mcafee_opendxl.components.mcafee_publish_to_dxl.FunctionComponent' function 'mcafee_publish_to_dxl' registered to 'mcafee_dxl_message_destination'</w:t>
      </w:r>
    </w:p>
    <w:p w14:paraId="1B2AF500" w14:textId="77777777" w:rsidR="00216E0C" w:rsidRDefault="00216E0C" w:rsidP="00F61B4C">
      <w:pPr>
        <w:pStyle w:val="Code0"/>
        <w:ind w:left="547"/>
        <w:contextualSpacing/>
      </w:pPr>
      <w:r>
        <w:t>2018-04-12 12:33:50,609 INFO [app] Components loaded</w:t>
      </w:r>
    </w:p>
    <w:p w14:paraId="5A05BE37" w14:textId="77777777" w:rsidR="00216E0C" w:rsidRDefault="00216E0C" w:rsidP="00F61B4C">
      <w:pPr>
        <w:pStyle w:val="Code0"/>
        <w:ind w:left="547"/>
        <w:contextualSpacing/>
      </w:pPr>
      <w:r>
        <w:t>2018-04-12 12:33:50,610 INFO [app] App Started</w:t>
      </w:r>
    </w:p>
    <w:p w14:paraId="295F2D2E" w14:textId="77777777" w:rsidR="00216E0C" w:rsidRDefault="00216E0C" w:rsidP="00F61B4C">
      <w:pPr>
        <w:pStyle w:val="Code0"/>
        <w:ind w:left="547"/>
        <w:contextualSpacing/>
      </w:pPr>
      <w:r>
        <w:lastRenderedPageBreak/>
        <w:t>2018-04-12 12:33:50,716 INFO [actions_component] STOMP attempting to connect</w:t>
      </w:r>
    </w:p>
    <w:p w14:paraId="43551873" w14:textId="77777777" w:rsidR="00216E0C" w:rsidRDefault="00216E0C" w:rsidP="00F61B4C">
      <w:pPr>
        <w:pStyle w:val="Code0"/>
        <w:ind w:left="547"/>
        <w:contextualSpacing/>
      </w:pPr>
      <w:r>
        <w:t>2018-04-12 12:33:50,717 INFO [stomp_component] Connect to Stomp...</w:t>
      </w:r>
    </w:p>
    <w:p w14:paraId="3297CC58" w14:textId="77777777" w:rsidR="00216E0C" w:rsidRDefault="00216E0C" w:rsidP="00F61B4C">
      <w:pPr>
        <w:pStyle w:val="Code0"/>
        <w:ind w:left="547"/>
        <w:contextualSpacing/>
      </w:pPr>
      <w:r>
        <w:t>2018-04-12 12:33:50,717 INFO [client] Connecting to 9.108.163.117:65001 ...</w:t>
      </w:r>
    </w:p>
    <w:p w14:paraId="04871A46" w14:textId="77777777" w:rsidR="00216E0C" w:rsidRDefault="00216E0C" w:rsidP="00F61B4C">
      <w:pPr>
        <w:pStyle w:val="Code0"/>
        <w:ind w:left="547"/>
        <w:contextualSpacing/>
      </w:pPr>
      <w:r>
        <w:t>2018-04-12 12:33:50,757 INFO [client] Connection established</w:t>
      </w:r>
    </w:p>
    <w:p w14:paraId="4E079BC9" w14:textId="77777777" w:rsidR="00216E0C" w:rsidRDefault="00216E0C" w:rsidP="00F61B4C">
      <w:pPr>
        <w:pStyle w:val="Code0"/>
        <w:ind w:left="547"/>
        <w:contextualSpacing/>
      </w:pPr>
      <w:r>
        <w:t>2018-04-12 12:33:50,858 INFO [client] Connected to stomp broker [session=ID:resilient.localdomain-45666-1523378546811-5:11, version=1.2]</w:t>
      </w:r>
    </w:p>
    <w:p w14:paraId="14F05C3E" w14:textId="77777777" w:rsidR="00216E0C" w:rsidRDefault="00216E0C" w:rsidP="00F61B4C">
      <w:pPr>
        <w:pStyle w:val="Code0"/>
        <w:ind w:left="547"/>
        <w:contextualSpacing/>
      </w:pPr>
      <w:r>
        <w:t>2018-04-12 12:33:50,858 INFO [stomp_component] Connected to failover:(ssl://9.108.163.117:65001)?maxReconnectAttempts=1,startupMaxReconnectAttempts=1</w:t>
      </w:r>
    </w:p>
    <w:p w14:paraId="640F716A" w14:textId="77777777" w:rsidR="00216E0C" w:rsidRDefault="00216E0C" w:rsidP="00F61B4C">
      <w:pPr>
        <w:pStyle w:val="Code0"/>
        <w:ind w:left="547"/>
        <w:contextualSpacing/>
      </w:pPr>
      <w:r>
        <w:t>2018-04-12 12:33:50,858 INFO [stomp_component] Client HB: 0  Server HB: 15000</w:t>
      </w:r>
    </w:p>
    <w:p w14:paraId="3F7EE6DE" w14:textId="77777777" w:rsidR="00216E0C" w:rsidRDefault="00216E0C" w:rsidP="00F61B4C">
      <w:pPr>
        <w:pStyle w:val="Code0"/>
        <w:ind w:left="547"/>
        <w:contextualSpacing/>
      </w:pPr>
      <w:r>
        <w:t>2018-04-12 12:33:50,858 INFO [stomp_component] No Client heartbeats will be sent</w:t>
      </w:r>
    </w:p>
    <w:p w14:paraId="026BBA0E" w14:textId="77777777" w:rsidR="00216E0C" w:rsidRDefault="00216E0C" w:rsidP="00F61B4C">
      <w:pPr>
        <w:pStyle w:val="Code0"/>
        <w:ind w:left="547"/>
        <w:contextualSpacing/>
      </w:pPr>
      <w:r>
        <w:t>2018-04-12 12:33:50,859 INFO [stomp_component] Requested heartbeats from server.</w:t>
      </w:r>
    </w:p>
    <w:p w14:paraId="79CD51AC" w14:textId="77777777" w:rsidR="00216E0C" w:rsidRDefault="00216E0C" w:rsidP="00F61B4C">
      <w:pPr>
        <w:pStyle w:val="Code0"/>
        <w:ind w:left="547"/>
        <w:contextualSpacing/>
      </w:pPr>
      <w:r>
        <w:t>2018-04-12 12:33:50,860 INFO [actions_component] STOMP connected.</w:t>
      </w:r>
    </w:p>
    <w:p w14:paraId="54C3223B" w14:textId="77777777" w:rsidR="00216E0C" w:rsidRDefault="00216E0C" w:rsidP="00F61B4C">
      <w:pPr>
        <w:pStyle w:val="Code0"/>
        <w:ind w:left="547"/>
        <w:contextualSpacing/>
      </w:pPr>
      <w:r>
        <w:t>2018-04-12 12:33:50,961 INFO [actions_component] Subscribe to message destination 'mcafee_dxl_message_destination'</w:t>
      </w:r>
    </w:p>
    <w:p w14:paraId="757F623C" w14:textId="10709342" w:rsidR="000E06AB" w:rsidRDefault="00216E0C" w:rsidP="00F61B4C">
      <w:pPr>
        <w:pStyle w:val="Code0"/>
        <w:ind w:left="547"/>
        <w:contextualSpacing/>
      </w:pPr>
      <w:r>
        <w:t>2018-04-12 12:33:50,962 INFO [stomp_component] Subscribe to message destination actions.&lt;orgID&gt;.mcafee_dxl_message_destination</w:t>
      </w:r>
    </w:p>
    <w:p w14:paraId="727AA205" w14:textId="77777777" w:rsidR="00840A54" w:rsidRDefault="00840A54" w:rsidP="00840A54">
      <w:pPr>
        <w:pStyle w:val="Heading20"/>
      </w:pPr>
      <w:r w:rsidRPr="00DC5E4D">
        <w:t>Configure Resilient Circuits for restart</w:t>
      </w:r>
    </w:p>
    <w:p w14:paraId="707E15CF" w14:textId="0407D4A1" w:rsidR="00636DD0" w:rsidRDefault="00636DD0" w:rsidP="00636DD0">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The recommend way to do this is to configure it to automatically run at startup. On a Red Hat appliance, this is done using a systemd unit file such as the one below. You may need to change the paths to your working directory and 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pPr>
        <w:pStyle w:val="Code0"/>
      </w:pPr>
      <w:r w:rsidRPr="00A54818">
        <w:t>sudo chmod 664 /etc/systemd/system/resilient_circuits.service</w:t>
      </w:r>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pPr>
        <w:pStyle w:val="Code0"/>
      </w:pPr>
      <w:r w:rsidRPr="00A54818">
        <w:t>sudo systemctl resilient_circuits [start|stop|restart|status]</w:t>
      </w:r>
    </w:p>
    <w:p w14:paraId="28EE9150" w14:textId="77777777" w:rsidR="00A54818" w:rsidRPr="00A54818" w:rsidRDefault="00A54818" w:rsidP="00DC5E4D">
      <w:pPr>
        <w:pStyle w:val="BodyText"/>
        <w:keepNext/>
        <w:rPr>
          <w:rFonts w:cs="Arial"/>
          <w:color w:val="000000"/>
        </w:rPr>
      </w:pPr>
      <w:r w:rsidRPr="00A54818">
        <w:rPr>
          <w:rFonts w:cs="Arial"/>
          <w:color w:val="000000"/>
        </w:rPr>
        <w:lastRenderedPageBreak/>
        <w:t>Log files for systemd and the resilient-circuits service can be viewed through the journalctl command:</w:t>
      </w:r>
    </w:p>
    <w:p w14:paraId="63496F38" w14:textId="1131E982" w:rsidR="00A54818" w:rsidRDefault="00A54818">
      <w:pPr>
        <w:pStyle w:val="Code0"/>
      </w:pPr>
      <w:r w:rsidRPr="00A54818">
        <w:t>sudo journalct</w:t>
      </w:r>
      <w:r>
        <w:t>l -u resilient_circuits --since "</w:t>
      </w:r>
      <w:r w:rsidRPr="00A54818">
        <w:t>2 hours ag</w:t>
      </w:r>
      <w:r>
        <w:t>o"</w:t>
      </w:r>
    </w:p>
    <w:bookmarkEnd w:id="2"/>
    <w:p w14:paraId="7ECDFEF3" w14:textId="183E1128" w:rsidR="00C951A3" w:rsidRPr="004943EC" w:rsidRDefault="004943EC" w:rsidP="004943EC">
      <w:pPr>
        <w:pStyle w:val="Heading10"/>
        <w:rPr>
          <w:rFonts w:ascii="Arial" w:eastAsia="Times New Roman" w:hAnsi="Arial" w:cs="Times New Roman"/>
          <w:color w:val="auto"/>
          <w:sz w:val="20"/>
        </w:rPr>
      </w:pPr>
      <w:r>
        <w:t>Function Description</w:t>
      </w:r>
    </w:p>
    <w:p w14:paraId="43DF76AC" w14:textId="55DE315D" w:rsidR="00636DD0" w:rsidRDefault="00636DD0" w:rsidP="00636DD0">
      <w:pPr>
        <w:pStyle w:val="BodyText"/>
        <w:keepNext/>
      </w:pPr>
      <w:r>
        <w:t>Once the function package deploys the function, you can view it in the Resilient platform Functions tab. You can see the function details by clicking its name, as shown in the following screenshot.</w:t>
      </w:r>
      <w:r w:rsidR="00C941BD">
        <w:rPr>
          <w:noProof/>
        </w:rPr>
        <w:drawing>
          <wp:inline distT="0" distB="0" distL="0" distR="0" wp14:anchorId="50CD7DD3" wp14:editId="2A9F253A">
            <wp:extent cx="5474970" cy="5335905"/>
            <wp:effectExtent l="152400" t="152400" r="354330" b="360045"/>
            <wp:docPr id="1" name="Picture 1" descr="/Users/brianwal/Desktop/Screen Shot 2018-04-13 at 11.48.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4-13 at 11.48.0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5335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E0728E" w14:textId="13609094" w:rsidR="00535592" w:rsidRDefault="00362CE4" w:rsidP="00535592">
      <w:pPr>
        <w:pStyle w:val="BodyText"/>
      </w:pPr>
      <w:r>
        <w:t xml:space="preserve">It also includes </w:t>
      </w:r>
      <w:r w:rsidR="00535592">
        <w:t>example workflow</w:t>
      </w:r>
      <w:r w:rsidR="004E1990">
        <w:t>s</w:t>
      </w:r>
      <w:r w:rsidR="00535592">
        <w:t xml:space="preserve"> and rule</w:t>
      </w:r>
      <w:r w:rsidR="004E1990">
        <w:t>s</w:t>
      </w:r>
      <w:r w:rsidR="00B04620">
        <w:t xml:space="preserve"> that show how the function</w:t>
      </w:r>
      <w:r>
        <w:t xml:space="preserve"> can be used. You can copy and modify these workflows and rules for your own needs.</w:t>
      </w:r>
    </w:p>
    <w:p w14:paraId="124728DD" w14:textId="5DAEEA2E" w:rsidR="00535592" w:rsidRDefault="00535592">
      <w:pPr>
        <w:pStyle w:val="Heading20"/>
      </w:pPr>
      <w:r>
        <w:lastRenderedPageBreak/>
        <w:t>Fn_mcafee_</w:t>
      </w:r>
      <w:r w:rsidR="004E1990">
        <w:t>opendxl</w:t>
      </w:r>
      <w:r>
        <w:t xml:space="preserve">: McAfee </w:t>
      </w:r>
      <w:r w:rsidR="004E1990">
        <w:t>Publish to DXL</w:t>
      </w:r>
      <w:r>
        <w:t xml:space="preserve"> </w:t>
      </w:r>
    </w:p>
    <w:p w14:paraId="1A5ABD8E" w14:textId="1DD3CF69" w:rsidR="004E1990" w:rsidRDefault="004E1990" w:rsidP="00F61B4C">
      <w:pPr>
        <w:pStyle w:val="BodyText"/>
        <w:keepNext/>
      </w:pPr>
      <w:r>
        <w:t xml:space="preserve">This function takes </w:t>
      </w:r>
      <w:r w:rsidR="00F61B4C">
        <w:t>four</w:t>
      </w:r>
      <w:r>
        <w:t xml:space="preserve"> inputs</w:t>
      </w:r>
      <w:r w:rsidR="00CC0FE7">
        <w:t>:</w:t>
      </w:r>
    </w:p>
    <w:p w14:paraId="39F53603" w14:textId="3DAEF374" w:rsidR="00CC0FE7" w:rsidRDefault="00CC0FE7" w:rsidP="00F61B4C">
      <w:pPr>
        <w:pStyle w:val="Code0"/>
        <w:keepNext/>
        <w:ind w:left="547"/>
        <w:contextualSpacing/>
      </w:pPr>
      <w:r>
        <w:t>mcafee_topic_name: Name of the topic to publish the payload to</w:t>
      </w:r>
    </w:p>
    <w:p w14:paraId="0DBEB146" w14:textId="58125914" w:rsidR="00CC0FE7" w:rsidRDefault="00CC0FE7" w:rsidP="00F61B4C">
      <w:pPr>
        <w:pStyle w:val="Code0"/>
        <w:keepNext/>
        <w:ind w:left="547"/>
        <w:contextualSpacing/>
      </w:pPr>
      <w:r>
        <w:t>mcafee_dxl_payload: The payload to be published.</w:t>
      </w:r>
    </w:p>
    <w:p w14:paraId="67A372BD" w14:textId="62791B3D" w:rsidR="00CC0FE7" w:rsidRDefault="00CC0FE7" w:rsidP="00F61B4C">
      <w:pPr>
        <w:pStyle w:val="Code0"/>
        <w:keepNext/>
        <w:ind w:left="547"/>
        <w:contextualSpacing/>
      </w:pPr>
      <w:r>
        <w:t>mcafee_publish_method: Use a Service or Event</w:t>
      </w:r>
    </w:p>
    <w:p w14:paraId="32430E53" w14:textId="3E5F84AE" w:rsidR="00CC0FE7" w:rsidRDefault="00CC0FE7" w:rsidP="00F61B4C">
      <w:pPr>
        <w:pStyle w:val="Code0"/>
        <w:keepNext/>
        <w:ind w:left="547"/>
        <w:contextualSpacing/>
      </w:pPr>
      <w:r>
        <w:t>mcafee_</w:t>
      </w:r>
      <w:r w:rsidR="00570487">
        <w:t>wait_for</w:t>
      </w:r>
      <w:r>
        <w:t>_response: Wait for a response, only relevant if using a Service</w:t>
      </w:r>
    </w:p>
    <w:p w14:paraId="7E1F2BB1" w14:textId="39E529B6" w:rsidR="00B04620" w:rsidRDefault="00F61B4C" w:rsidP="00F61B4C">
      <w:pPr>
        <w:pStyle w:val="BodyText"/>
      </w:pPr>
      <w:r>
        <w:t>B</w:t>
      </w:r>
      <w:r w:rsidR="009544F3">
        <w:t>ased on the inputs</w:t>
      </w:r>
      <w:r>
        <w:t>, the function</w:t>
      </w:r>
      <w:r w:rsidR="009544F3">
        <w:t xml:space="preserve"> publish</w:t>
      </w:r>
      <w:r>
        <w:t>es</w:t>
      </w:r>
      <w:r w:rsidR="009544F3">
        <w:t xml:space="preserve"> the payload to </w:t>
      </w:r>
      <w:r w:rsidR="00515828">
        <w:t>the topic to</w:t>
      </w:r>
      <w:r w:rsidR="001E6177">
        <w:t xml:space="preserve"> an event or a service and then wait</w:t>
      </w:r>
      <w:r>
        <w:t>s</w:t>
      </w:r>
      <w:r w:rsidR="001E6177">
        <w:t xml:space="preserve"> for a response or continue</w:t>
      </w:r>
      <w:r>
        <w:t>s</w:t>
      </w:r>
      <w:r w:rsidR="001E6177">
        <w:t xml:space="preserve"> right away. The packaged examples include setting a file reputation for a provider in TIE and tagging a system in ePO.</w:t>
      </w:r>
      <w:r w:rsidR="002D1F8F">
        <w:t xml:space="preserve"> The examples when triggered will then create an incident note showing the inputs as shown below.</w:t>
      </w:r>
      <w:r w:rsidR="004C201A">
        <w:t xml:space="preserve"> Note to run the “(Example) McAfee Publish to DXL (Tag System)” workflow your own topic will have to be run which can be done using the following </w:t>
      </w:r>
      <w:hyperlink r:id="rId12" w:history="1">
        <w:r w:rsidR="004C201A" w:rsidRPr="00794286">
          <w:rPr>
            <w:rStyle w:val="Hyperlink"/>
          </w:rPr>
          <w:t>https://github.com/opendxl/opendxl-epo-service-python</w:t>
        </w:r>
      </w:hyperlink>
      <w:r w:rsidR="004C201A">
        <w:t xml:space="preserve">. </w:t>
      </w:r>
      <w:r w:rsidR="002D1F8F">
        <w:rPr>
          <w:noProof/>
        </w:rPr>
        <w:drawing>
          <wp:inline distT="0" distB="0" distL="0" distR="0" wp14:anchorId="1B234138" wp14:editId="33D5560D">
            <wp:extent cx="5486400" cy="2372995"/>
            <wp:effectExtent l="152400" t="152400" r="361950" b="370205"/>
            <wp:docPr id="3" name="Picture 3" descr="/Users/brianwal/Desktop/Screen Shot 2018-04-13 at 11.47.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rianwal/Desktop/Screen Shot 2018-04-13 at 11.47.1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72995"/>
                    </a:xfrm>
                    <a:prstGeom prst="rect">
                      <a:avLst/>
                    </a:prstGeom>
                    <a:ln>
                      <a:noFill/>
                    </a:ln>
                    <a:effectLst>
                      <a:outerShdw blurRad="292100" dist="139700" dir="2700000" algn="tl" rotWithShape="0">
                        <a:srgbClr val="333333">
                          <a:alpha val="65000"/>
                        </a:srgbClr>
                      </a:outerShdw>
                    </a:effectLst>
                  </pic:spPr>
                </pic:pic>
              </a:graphicData>
            </a:graphic>
          </wp:inline>
        </w:drawing>
      </w:r>
    </w:p>
    <w:p w14:paraId="43592585" w14:textId="4372B4D8" w:rsidR="00BB12F1" w:rsidRPr="004943EC" w:rsidRDefault="00E526C6" w:rsidP="00BB12F1">
      <w:pPr>
        <w:pStyle w:val="Heading10"/>
        <w:rPr>
          <w:rFonts w:ascii="Arial" w:eastAsia="Times New Roman" w:hAnsi="Arial" w:cs="Times New Roman"/>
          <w:color w:val="auto"/>
          <w:sz w:val="20"/>
        </w:rPr>
      </w:pPr>
      <w:r>
        <w:t xml:space="preserve">DXL </w:t>
      </w:r>
      <w:r w:rsidR="008518A9">
        <w:t>Subscriber</w:t>
      </w:r>
      <w:r w:rsidR="00BB12F1">
        <w:t xml:space="preserve"> Description</w:t>
      </w:r>
    </w:p>
    <w:p w14:paraId="56020571" w14:textId="23A1E221" w:rsidR="00DD6DEB" w:rsidRDefault="00E526C6" w:rsidP="00F61B4C">
      <w:pPr>
        <w:pStyle w:val="BodyText"/>
      </w:pPr>
      <w:r>
        <w:t xml:space="preserve">The DXL </w:t>
      </w:r>
      <w:r w:rsidR="00582954">
        <w:t>s</w:t>
      </w:r>
      <w:r w:rsidR="00244BA6">
        <w:t>ubscriber</w:t>
      </w:r>
      <w:r>
        <w:t xml:space="preserve"> is designe</w:t>
      </w:r>
      <w:r w:rsidR="00C54175">
        <w:t>d</w:t>
      </w:r>
      <w:r w:rsidR="001937DF">
        <w:t xml:space="preserve"> using Resilient Circuits but does not rely on the functions capabilities. </w:t>
      </w:r>
      <w:r w:rsidR="00582954">
        <w:t>The subscriber</w:t>
      </w:r>
      <w:r w:rsidR="001937DF">
        <w:t xml:space="preserve"> connect</w:t>
      </w:r>
      <w:r w:rsidR="00DD6DEB">
        <w:t>s</w:t>
      </w:r>
      <w:r w:rsidR="001937DF">
        <w:t xml:space="preserve"> to </w:t>
      </w:r>
      <w:r w:rsidR="003360D7">
        <w:t>the Data Exchange Layer and liste</w:t>
      </w:r>
      <w:r w:rsidR="00446EA1">
        <w:t>n</w:t>
      </w:r>
      <w:r w:rsidR="00DD6DEB">
        <w:t>s</w:t>
      </w:r>
      <w:r w:rsidR="00446EA1">
        <w:t xml:space="preserve"> on the topic specified topic(s)</w:t>
      </w:r>
      <w:r w:rsidR="003360D7">
        <w:t>.</w:t>
      </w:r>
      <w:r w:rsidR="001937DF">
        <w:t xml:space="preserve"> </w:t>
      </w:r>
      <w:r w:rsidR="00D769E1">
        <w:t xml:space="preserve">When a message is sent to the </w:t>
      </w:r>
      <w:r w:rsidR="00D769E1" w:rsidRPr="00DC5E4D">
        <w:t>topic</w:t>
      </w:r>
      <w:r w:rsidR="00840A54" w:rsidRPr="00DC5E4D">
        <w:t>,</w:t>
      </w:r>
      <w:r w:rsidR="00D769E1" w:rsidRPr="00DC5E4D">
        <w:t xml:space="preserve"> the</w:t>
      </w:r>
      <w:r w:rsidR="00D769E1">
        <w:t xml:space="preserve"> integration </w:t>
      </w:r>
      <w:r w:rsidR="00D769E1" w:rsidRPr="00DC5E4D">
        <w:t>use</w:t>
      </w:r>
      <w:r w:rsidR="00840A54" w:rsidRPr="00DC5E4D">
        <w:t>s</w:t>
      </w:r>
      <w:r w:rsidR="00EE3F3D">
        <w:t xml:space="preserve"> a</w:t>
      </w:r>
      <w:r w:rsidR="00D769E1">
        <w:t xml:space="preserve"> </w:t>
      </w:r>
      <w:r w:rsidR="0069076E">
        <w:t>mapping template</w:t>
      </w:r>
      <w:r w:rsidR="006720DB">
        <w:t xml:space="preserve"> </w:t>
      </w:r>
      <w:r w:rsidR="00FC2FAF">
        <w:t xml:space="preserve">to map the data into a Resilient incident DTO and </w:t>
      </w:r>
      <w:r w:rsidR="00B64E52">
        <w:t>create incidents/artifacts within the Resilient platform.</w:t>
      </w:r>
      <w:r w:rsidR="0069076E">
        <w:t xml:space="preserve"> To use the DXL </w:t>
      </w:r>
      <w:r w:rsidR="008518A9">
        <w:t>Subscriber</w:t>
      </w:r>
      <w:r w:rsidR="0069076E">
        <w:t xml:space="preserve"> the </w:t>
      </w:r>
      <w:r w:rsidR="0069076E" w:rsidRPr="00DC5E4D">
        <w:rPr>
          <w:rStyle w:val="CodeChar0"/>
        </w:rPr>
        <w:t>topic_listener</w:t>
      </w:r>
      <w:r w:rsidR="0069076E">
        <w:t xml:space="preserve"> needs to be set to </w:t>
      </w:r>
      <w:r w:rsidR="0069076E" w:rsidRPr="00DC5E4D">
        <w:rPr>
          <w:rStyle w:val="CodeChar0"/>
        </w:rPr>
        <w:t>True</w:t>
      </w:r>
      <w:r w:rsidR="00DD6DEB" w:rsidRPr="00DC5E4D">
        <w:t>;</w:t>
      </w:r>
      <w:r w:rsidR="0069076E">
        <w:t xml:space="preserve"> otherwise</w:t>
      </w:r>
      <w:r w:rsidR="00DD6DEB">
        <w:t>,</w:t>
      </w:r>
      <w:r w:rsidR="0069076E">
        <w:t xml:space="preserve"> </w:t>
      </w:r>
      <w:r w:rsidR="00DD6DEB">
        <w:t xml:space="preserve">the listener does not listen on any topics </w:t>
      </w:r>
      <w:r w:rsidR="0069076E">
        <w:t xml:space="preserve">when </w:t>
      </w:r>
      <w:r w:rsidR="00DD6DEB">
        <w:t>Resilient C</w:t>
      </w:r>
      <w:r w:rsidR="0069076E">
        <w:t xml:space="preserve">ircuits is run. </w:t>
      </w:r>
    </w:p>
    <w:p w14:paraId="6BCA983E" w14:textId="521E6BE6" w:rsidR="00DC5E4D" w:rsidRDefault="00DD6DEB" w:rsidP="00F61B4C">
      <w:pPr>
        <w:pStyle w:val="BodyText"/>
      </w:pPr>
      <w:r>
        <w:t xml:space="preserve">When you run </w:t>
      </w:r>
      <w:r w:rsidR="0069076E">
        <w:t>Resilient Circuits</w:t>
      </w:r>
      <w:r>
        <w:t xml:space="preserve">, </w:t>
      </w:r>
      <w:r w:rsidR="00AB5DBF">
        <w:t xml:space="preserve">the </w:t>
      </w:r>
      <w:r w:rsidR="00446EA1">
        <w:t>subscriber</w:t>
      </w:r>
      <w:r w:rsidR="00AB5DBF">
        <w:t xml:space="preserve"> listen</w:t>
      </w:r>
      <w:r>
        <w:t>s</w:t>
      </w:r>
      <w:r w:rsidR="00AB5DBF">
        <w:t xml:space="preserve"> on the default topic</w:t>
      </w:r>
      <w:r w:rsidR="00DC5E4D">
        <w:t>,</w:t>
      </w:r>
      <w:r w:rsidR="00AB5DBF">
        <w:t xml:space="preserve"> </w:t>
      </w:r>
      <w:r w:rsidR="00AB5DBF" w:rsidRPr="00DC5E4D">
        <w:rPr>
          <w:rStyle w:val="CodeChar0"/>
        </w:rPr>
        <w:t>/mcafee/event/epo/threat/response</w:t>
      </w:r>
      <w:r w:rsidR="00DC5E4D">
        <w:t xml:space="preserve">, </w:t>
      </w:r>
      <w:r w:rsidR="00AB5DBF">
        <w:t>and use</w:t>
      </w:r>
      <w:r>
        <w:t>s</w:t>
      </w:r>
      <w:r w:rsidR="00AB5DBF">
        <w:t xml:space="preserve"> the default provided template to map incident and artifact data into the Resilient Platform.</w:t>
      </w:r>
    </w:p>
    <w:p w14:paraId="232D8DC0" w14:textId="046E261A" w:rsidR="00AB5DBF" w:rsidRPr="00DC5E4D" w:rsidRDefault="00AB5DBF" w:rsidP="00DC5E4D">
      <w:pPr>
        <w:pStyle w:val="BodyText"/>
        <w:keepNext/>
        <w:rPr>
          <w:rFonts w:ascii="Calibri" w:eastAsia="Calibri" w:hAnsi="Calibri" w:cs="Calibri"/>
          <w:b/>
          <w:color w:val="1F497D" w:themeColor="text2"/>
          <w:sz w:val="36"/>
          <w:szCs w:val="36"/>
        </w:rPr>
      </w:pPr>
      <w:r w:rsidRPr="00DC5E4D">
        <w:rPr>
          <w:rFonts w:ascii="Calibri" w:eastAsia="Calibri" w:hAnsi="Calibri" w:cs="Calibri"/>
          <w:b/>
          <w:color w:val="1F497D" w:themeColor="text2"/>
          <w:sz w:val="36"/>
          <w:szCs w:val="36"/>
        </w:rPr>
        <w:lastRenderedPageBreak/>
        <w:t xml:space="preserve">Customize DXL </w:t>
      </w:r>
      <w:r w:rsidR="008518A9">
        <w:rPr>
          <w:rFonts w:ascii="Calibri" w:eastAsia="Calibri" w:hAnsi="Calibri" w:cs="Calibri"/>
          <w:b/>
          <w:color w:val="1F497D" w:themeColor="text2"/>
          <w:sz w:val="36"/>
          <w:szCs w:val="36"/>
        </w:rPr>
        <w:t>Subscriber</w:t>
      </w:r>
    </w:p>
    <w:p w14:paraId="01E1B266" w14:textId="6055E956" w:rsidR="00AB5DBF" w:rsidRDefault="00F435E6" w:rsidP="00DC5E4D">
      <w:pPr>
        <w:pStyle w:val="BodyText"/>
        <w:keepNext/>
      </w:pPr>
      <w:r>
        <w:t xml:space="preserve">The DXL </w:t>
      </w:r>
      <w:r w:rsidR="008518A9">
        <w:t>Subscriber</w:t>
      </w:r>
      <w:r>
        <w:t xml:space="preserve"> can be configured to listen on any topic</w:t>
      </w:r>
      <w:r w:rsidR="00DC5E4D">
        <w:t>,</w:t>
      </w:r>
      <w:r>
        <w:t xml:space="preserve"> and use any Jinja mapping template.</w:t>
      </w:r>
    </w:p>
    <w:p w14:paraId="64567A5A" w14:textId="66DC562F" w:rsidR="00E833E6" w:rsidRDefault="00E833E6" w:rsidP="00DC5E4D">
      <w:pPr>
        <w:pStyle w:val="Heading20"/>
      </w:pPr>
      <w:r>
        <w:t>Create custom template</w:t>
      </w:r>
    </w:p>
    <w:p w14:paraId="48AC9F61" w14:textId="3F075059" w:rsidR="00E833E6" w:rsidRDefault="00DC5E4D">
      <w:pPr>
        <w:pStyle w:val="BodyText"/>
      </w:pPr>
      <w:r>
        <w:t xml:space="preserve">You can create a </w:t>
      </w:r>
      <w:r w:rsidR="00E833E6" w:rsidRPr="0061162C">
        <w:t>custom mapping template using any built</w:t>
      </w:r>
      <w:r>
        <w:t>-</w:t>
      </w:r>
      <w:r w:rsidR="00E833E6" w:rsidRPr="0061162C">
        <w:t>in Jinja2 formatting</w:t>
      </w:r>
      <w:r w:rsidR="0061162C">
        <w:t xml:space="preserve"> (refer to Jinja </w:t>
      </w:r>
      <w:r w:rsidR="00AE4EC1">
        <w:t xml:space="preserve">site </w:t>
      </w:r>
      <w:r w:rsidR="00AE4EC1" w:rsidRPr="00AE4EC1">
        <w:t>http://jinja.pocoo.org/</w:t>
      </w:r>
      <w:r w:rsidR="0061162C">
        <w:t>). The only additional requirement is the mapping template file</w:t>
      </w:r>
      <w:r w:rsidR="00446EA1">
        <w:t xml:space="preserve"> type must be</w:t>
      </w:r>
      <w:r w:rsidR="0061162C">
        <w:t xml:space="preserve"> </w:t>
      </w:r>
      <w:proofErr w:type="gramStart"/>
      <w:r w:rsidR="0061162C">
        <w:t xml:space="preserve">either </w:t>
      </w:r>
      <w:r w:rsidR="0061162C" w:rsidRPr="00DC5E4D">
        <w:rPr>
          <w:rStyle w:val="CodeChar0"/>
        </w:rPr>
        <w:t>.jinja</w:t>
      </w:r>
      <w:proofErr w:type="gramEnd"/>
      <w:r w:rsidR="0061162C">
        <w:t xml:space="preserve"> or </w:t>
      </w:r>
      <w:r w:rsidR="0061162C" w:rsidRPr="00DC5E4D">
        <w:rPr>
          <w:rStyle w:val="CodeChar0"/>
        </w:rPr>
        <w:t>.jinja2</w:t>
      </w:r>
      <w:r w:rsidR="0061162C" w:rsidRPr="00DC5E4D">
        <w:t>.</w:t>
      </w:r>
    </w:p>
    <w:p w14:paraId="280940D5" w14:textId="16A22D38" w:rsidR="005A2201" w:rsidRDefault="005A2201" w:rsidP="00DC5E4D">
      <w:pPr>
        <w:pStyle w:val="Heading20"/>
      </w:pPr>
      <w:r>
        <w:t>Add custom templates to directory</w:t>
      </w:r>
    </w:p>
    <w:p w14:paraId="49F0A1C3" w14:textId="79292576" w:rsidR="005A2201" w:rsidRDefault="00DC5E4D">
      <w:pPr>
        <w:pStyle w:val="BodyText"/>
      </w:pPr>
      <w:r>
        <w:t>You should organize c</w:t>
      </w:r>
      <w:r w:rsidR="005A2201">
        <w:t>ustom templates and place</w:t>
      </w:r>
      <w:r>
        <w:t xml:space="preserve"> them</w:t>
      </w:r>
      <w:r w:rsidR="005A2201">
        <w:t xml:space="preserve"> directly into a specified custom template directory</w:t>
      </w:r>
      <w:r>
        <w:t xml:space="preserve"> (no subdirectories)</w:t>
      </w:r>
      <w:r w:rsidR="005A2201">
        <w:t>. This directory can live anywhere</w:t>
      </w:r>
      <w:r w:rsidR="00446EA1">
        <w:t xml:space="preserve"> Resilient Circuits can access it</w:t>
      </w:r>
      <w:r>
        <w:t>,</w:t>
      </w:r>
      <w:r w:rsidR="005A2201">
        <w:t xml:space="preserve"> and the absolute path should be specified in the app.config</w:t>
      </w:r>
      <w:r>
        <w:t>:</w:t>
      </w:r>
      <w:r w:rsidR="005A2201">
        <w:t xml:space="preserve"> </w:t>
      </w:r>
      <w:r w:rsidR="005A2201" w:rsidRPr="00DC5E4D">
        <w:rPr>
          <w:rStyle w:val="CodeChar0"/>
        </w:rPr>
        <w:t>custom_template_dir=&lt;absolute_path_to_custom_template_dir&gt;</w:t>
      </w:r>
      <w:r w:rsidR="005A2201">
        <w:t>.</w:t>
      </w:r>
    </w:p>
    <w:p w14:paraId="6EBB850C" w14:textId="61B6B561" w:rsidR="0061162C" w:rsidRDefault="0061162C" w:rsidP="00DC5E4D">
      <w:pPr>
        <w:pStyle w:val="Heading20"/>
      </w:pPr>
      <w:r>
        <w:t>Built in Date-Time formatter</w:t>
      </w:r>
    </w:p>
    <w:p w14:paraId="67B24B82" w14:textId="5922FBE5" w:rsidR="00DC5E4D" w:rsidRDefault="00DC5E4D">
      <w:pPr>
        <w:pStyle w:val="BodyText"/>
      </w:pPr>
      <w:r>
        <w:t>T</w:t>
      </w:r>
      <w:r w:rsidR="0061162C">
        <w:t>here is one built</w:t>
      </w:r>
      <w:r>
        <w:t>-</w:t>
      </w:r>
      <w:r w:rsidR="0061162C">
        <w:t>in date-time formatting method which helps to convert a string date-time (i</w:t>
      </w:r>
      <w:r>
        <w:t>.</w:t>
      </w:r>
      <w:r w:rsidR="0061162C">
        <w:t>e</w:t>
      </w:r>
      <w:r>
        <w:t xml:space="preserve">., </w:t>
      </w:r>
      <w:r w:rsidR="0061162C">
        <w:t>2017-05-17T17:07:59:114Z) into the acceptable millis</w:t>
      </w:r>
      <w:r w:rsidR="00446EA1">
        <w:t>econd epoch time the Resilient P</w:t>
      </w:r>
      <w:r w:rsidR="0061162C">
        <w:t>latform expects. This method can be used in any template by</w:t>
      </w:r>
      <w:r w:rsidR="005A2201">
        <w:t xml:space="preserve"> calling</w:t>
      </w:r>
      <w:r>
        <w:t>:</w:t>
      </w:r>
    </w:p>
    <w:p w14:paraId="127B38AD" w14:textId="0F6FE10F" w:rsidR="0061162C" w:rsidRDefault="00446EA1">
      <w:pPr>
        <w:pStyle w:val="BodyText"/>
      </w:pPr>
      <w:r>
        <w:rPr>
          <w:rStyle w:val="CodeChar0"/>
        </w:rPr>
        <w:t>{{d</w:t>
      </w:r>
      <w:r w:rsidR="005A2201" w:rsidRPr="00DC5E4D">
        <w:rPr>
          <w:rStyle w:val="CodeChar0"/>
        </w:rPr>
        <w:t>s_to_millis(&lt;date-time_string)</w:t>
      </w:r>
      <w:r>
        <w:rPr>
          <w:rStyle w:val="CodeChar0"/>
        </w:rPr>
        <w:t>}}</w:t>
      </w:r>
    </w:p>
    <w:p w14:paraId="6B46919F" w14:textId="5219A403" w:rsidR="0061162C" w:rsidRDefault="0061162C" w:rsidP="00DC5E4D">
      <w:pPr>
        <w:pStyle w:val="Heading20"/>
      </w:pPr>
      <w:r>
        <w:t>Override default template</w:t>
      </w:r>
    </w:p>
    <w:p w14:paraId="03C32A80" w14:textId="449F3EFE" w:rsidR="00DC5E4D" w:rsidRDefault="005A2201">
      <w:pPr>
        <w:pStyle w:val="BodyText"/>
      </w:pPr>
      <w:r w:rsidRPr="00582C45">
        <w:t>T</w:t>
      </w:r>
      <w:r>
        <w:t xml:space="preserve">o override a default template, it is best practice to copy the template from the data directory location to the specified custom directory. </w:t>
      </w:r>
      <w:r w:rsidR="00DC5E4D">
        <w:t>You can find the d</w:t>
      </w:r>
      <w:r>
        <w:t xml:space="preserve">efault </w:t>
      </w:r>
      <w:r w:rsidR="008518A9">
        <w:t>template directory here</w:t>
      </w:r>
      <w:r w:rsidR="00DC5E4D">
        <w:t>:</w:t>
      </w:r>
    </w:p>
    <w:p w14:paraId="1A220F3F" w14:textId="2C407775" w:rsidR="00DC5E4D" w:rsidRDefault="00DA2E72" w:rsidP="00582C45">
      <w:pPr>
        <w:pStyle w:val="Code0"/>
        <w:ind w:left="0"/>
      </w:pPr>
      <w:r w:rsidRPr="00DC5E4D">
        <w:rPr>
          <w:rStyle w:val="CodeChar0"/>
        </w:rPr>
        <w:t>&lt;python_env&gt;/lib</w:t>
      </w:r>
      <w:r>
        <w:rPr>
          <w:rStyle w:val="CodeChar0"/>
        </w:rPr>
        <w:t>/&lt;python_version&gt;</w:t>
      </w:r>
      <w:r w:rsidRPr="00DC5E4D">
        <w:rPr>
          <w:rStyle w:val="CodeChar0"/>
        </w:rPr>
        <w:t>/site-</w:t>
      </w:r>
      <w:r w:rsidR="0023332F" w:rsidRPr="00DC5E4D">
        <w:rPr>
          <w:rStyle w:val="CodeChar0"/>
        </w:rPr>
        <w:t>packages/</w:t>
      </w:r>
      <w:r w:rsidRPr="00DC5E4D">
        <w:rPr>
          <w:rStyle w:val="CodeChar0"/>
        </w:rPr>
        <w:t>fn_mcafee_opendxl/data/templates/</w:t>
      </w:r>
    </w:p>
    <w:p w14:paraId="22050819" w14:textId="14C985EE" w:rsidR="005A2201" w:rsidRPr="0061162C" w:rsidRDefault="008518A9">
      <w:pPr>
        <w:pStyle w:val="BodyText"/>
      </w:pPr>
      <w:r>
        <w:t xml:space="preserve">The template must be named the same in the custom template directory as it was in the default template </w:t>
      </w:r>
      <w:r w:rsidR="00446EA1">
        <w:t>directory</w:t>
      </w:r>
      <w:r w:rsidR="00DC5E4D">
        <w:t>;</w:t>
      </w:r>
      <w:r w:rsidR="00446EA1">
        <w:t xml:space="preserve"> </w:t>
      </w:r>
      <w:r>
        <w:t>otherwise</w:t>
      </w:r>
      <w:r w:rsidR="00DC5E4D">
        <w:t>,</w:t>
      </w:r>
      <w:r>
        <w:t xml:space="preserve"> it will not lis</w:t>
      </w:r>
      <w:r w:rsidR="00446EA1">
        <w:t>ten</w:t>
      </w:r>
      <w:r>
        <w:t xml:space="preserve"> on the correct topic</w:t>
      </w:r>
      <w:r w:rsidR="00DC5E4D">
        <w:t xml:space="preserve"> and it will </w:t>
      </w:r>
      <w:r>
        <w:t>override the default template.</w:t>
      </w:r>
    </w:p>
    <w:p w14:paraId="45267144" w14:textId="1223C80A" w:rsidR="00E833E6" w:rsidRDefault="00E833E6" w:rsidP="00DC5E4D">
      <w:pPr>
        <w:pStyle w:val="Heading20"/>
      </w:pPr>
      <w:r>
        <w:t>Specify the topic to listen on</w:t>
      </w:r>
    </w:p>
    <w:p w14:paraId="7824EF19" w14:textId="75412F25" w:rsidR="00E833E6" w:rsidRDefault="00DC5E4D" w:rsidP="00F61B4C">
      <w:pPr>
        <w:pStyle w:val="BodyText"/>
      </w:pPr>
      <w:r>
        <w:t xml:space="preserve">You can set the </w:t>
      </w:r>
      <w:r w:rsidR="00E833E6">
        <w:t xml:space="preserve">DXL </w:t>
      </w:r>
      <w:r w:rsidR="008518A9">
        <w:t>subscriber</w:t>
      </w:r>
      <w:r w:rsidR="00E833E6">
        <w:t xml:space="preserve"> to </w:t>
      </w:r>
      <w:r w:rsidR="008518A9">
        <w:t xml:space="preserve">listen on any DXL topic name. This is done based on how the template file is named. The name of the template file must be the exact name of the topic that </w:t>
      </w:r>
      <w:r>
        <w:t xml:space="preserve">you </w:t>
      </w:r>
      <w:r w:rsidR="008518A9">
        <w:t>wish to listen on</w:t>
      </w:r>
      <w:r>
        <w:t>,</w:t>
      </w:r>
      <w:r w:rsidR="008518A9">
        <w:t xml:space="preserve"> with the substitution of forward slashes in the topic name to underscores in the file name. For example, to listen on topic </w:t>
      </w:r>
      <w:r w:rsidR="008518A9" w:rsidRPr="00DC5E4D">
        <w:rPr>
          <w:rStyle w:val="CodeChar0"/>
        </w:rPr>
        <w:t>/mcafee/event/epo/threat/response</w:t>
      </w:r>
      <w:r w:rsidR="008518A9">
        <w:t xml:space="preserve">, the template file name to listen on that topic must be </w:t>
      </w:r>
      <w:r w:rsidR="008518A9" w:rsidRPr="00DC5E4D">
        <w:rPr>
          <w:rStyle w:val="CodeChar0"/>
        </w:rPr>
        <w:t>_mcafee_event_epo_threat_</w:t>
      </w:r>
      <w:proofErr w:type="gramStart"/>
      <w:r w:rsidR="008518A9" w:rsidRPr="00DC5E4D">
        <w:rPr>
          <w:rStyle w:val="CodeChar0"/>
        </w:rPr>
        <w:t>response.&lt;</w:t>
      </w:r>
      <w:proofErr w:type="gramEnd"/>
      <w:r w:rsidR="008518A9" w:rsidRPr="00DC5E4D">
        <w:rPr>
          <w:rStyle w:val="CodeChar0"/>
        </w:rPr>
        <w:t>jinja/jinja2&gt;</w:t>
      </w:r>
      <w:r w:rsidR="008518A9">
        <w:t>.</w:t>
      </w:r>
    </w:p>
    <w:p w14:paraId="74D06434" w14:textId="77777777" w:rsidR="00CB7FB0" w:rsidRPr="00601DA7" w:rsidRDefault="00CB7FB0" w:rsidP="00CB7FB0">
      <w:pPr>
        <w:pStyle w:val="Heading10"/>
      </w:pPr>
      <w:r>
        <w:lastRenderedPageBreak/>
        <w:t>Troubleshooting</w:t>
      </w:r>
    </w:p>
    <w:p w14:paraId="176775C1" w14:textId="77777777" w:rsidR="0034745B" w:rsidRDefault="0034745B" w:rsidP="0034745B">
      <w:pPr>
        <w:pStyle w:val="BodyText"/>
        <w:keepNext/>
      </w:pPr>
      <w:r>
        <w:t xml:space="preserve">There are several ways to verify the successful operation of a function. </w:t>
      </w:r>
    </w:p>
    <w:p w14:paraId="771D29CD" w14:textId="77777777" w:rsidR="0034745B" w:rsidRDefault="0034745B" w:rsidP="0034745B">
      <w:pPr>
        <w:pStyle w:val="ListBullet"/>
        <w:keepNext/>
        <w:numPr>
          <w:ilvl w:val="0"/>
          <w:numId w:val="21"/>
        </w:numPr>
        <w:ind w:left="360"/>
        <w:contextualSpacing w:val="0"/>
      </w:pPr>
      <w:r w:rsidRPr="00655429">
        <w:t>Resilient</w:t>
      </w:r>
      <w:r>
        <w:t xml:space="preserve"> Action Status</w:t>
      </w:r>
    </w:p>
    <w:p w14:paraId="34D9A29F" w14:textId="77777777" w:rsidR="0034745B" w:rsidRDefault="0034745B" w:rsidP="0034745B">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1C407F10" w14:textId="77777777" w:rsidR="0034745B" w:rsidRDefault="0034745B" w:rsidP="0034745B">
      <w:pPr>
        <w:pStyle w:val="ListBullet"/>
        <w:keepNext/>
        <w:numPr>
          <w:ilvl w:val="0"/>
          <w:numId w:val="21"/>
        </w:numPr>
        <w:ind w:left="360"/>
        <w:contextualSpacing w:val="0"/>
      </w:pPr>
      <w:r>
        <w:t>Resilient Scripting Log</w:t>
      </w:r>
    </w:p>
    <w:p w14:paraId="71573F5C" w14:textId="77777777" w:rsidR="0034745B" w:rsidRDefault="0034745B" w:rsidP="0034745B">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3B268F41" w14:textId="77777777" w:rsidR="0034745B" w:rsidRDefault="0034745B" w:rsidP="0034745B">
      <w:pPr>
        <w:pStyle w:val="ListBullet"/>
        <w:numPr>
          <w:ilvl w:val="0"/>
          <w:numId w:val="21"/>
        </w:numPr>
        <w:ind w:left="360"/>
        <w:contextualSpacing w:val="0"/>
      </w:pPr>
      <w:r>
        <w:t>Resilient Logs</w:t>
      </w:r>
    </w:p>
    <w:p w14:paraId="51527A91" w14:textId="77777777" w:rsidR="0034745B" w:rsidRDefault="0034745B" w:rsidP="0034745B">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6434F13A" w14:textId="77777777" w:rsidR="0034745B" w:rsidRDefault="0034745B" w:rsidP="0034745B">
      <w:pPr>
        <w:pStyle w:val="ListBullet"/>
        <w:numPr>
          <w:ilvl w:val="0"/>
          <w:numId w:val="21"/>
        </w:numPr>
        <w:ind w:left="360"/>
        <w:contextualSpacing w:val="0"/>
      </w:pPr>
      <w:r>
        <w:t>Resilient-Circuits</w:t>
      </w:r>
    </w:p>
    <w:p w14:paraId="5E173521" w14:textId="77777777" w:rsidR="0034745B" w:rsidRDefault="0034745B" w:rsidP="0034745B">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14">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8EDC5" w14:textId="77777777" w:rsidR="00A049A5" w:rsidRDefault="00A049A5">
      <w:r>
        <w:separator/>
      </w:r>
    </w:p>
  </w:endnote>
  <w:endnote w:type="continuationSeparator" w:id="0">
    <w:p w14:paraId="7F608006" w14:textId="77777777" w:rsidR="00A049A5" w:rsidRDefault="00A0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863E1A">
      <w:rPr>
        <w:noProof/>
        <w:sz w:val="18"/>
        <w:szCs w:val="18"/>
      </w:rPr>
      <w:t>2</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BF961" w14:textId="77777777" w:rsidR="00A049A5" w:rsidRDefault="00A049A5">
      <w:r>
        <w:separator/>
      </w:r>
    </w:p>
  </w:footnote>
  <w:footnote w:type="continuationSeparator" w:id="0">
    <w:p w14:paraId="5C2CD60E" w14:textId="77777777" w:rsidR="00A049A5" w:rsidRDefault="00A049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C0F2A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64F5A"/>
    <w:multiLevelType w:val="hybridMultilevel"/>
    <w:tmpl w:val="0688EABC"/>
    <w:lvl w:ilvl="0" w:tplc="DFA2D3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0"/>
  </w:num>
  <w:num w:numId="4">
    <w:abstractNumId w:val="17"/>
  </w:num>
  <w:num w:numId="5">
    <w:abstractNumId w:val="19"/>
  </w:num>
  <w:num w:numId="6">
    <w:abstractNumId w:val="6"/>
  </w:num>
  <w:num w:numId="7">
    <w:abstractNumId w:val="14"/>
  </w:num>
  <w:num w:numId="8">
    <w:abstractNumId w:val="2"/>
  </w:num>
  <w:num w:numId="9">
    <w:abstractNumId w:val="15"/>
  </w:num>
  <w:num w:numId="10">
    <w:abstractNumId w:val="12"/>
  </w:num>
  <w:num w:numId="11">
    <w:abstractNumId w:val="3"/>
  </w:num>
  <w:num w:numId="12">
    <w:abstractNumId w:val="13"/>
  </w:num>
  <w:num w:numId="13">
    <w:abstractNumId w:val="20"/>
  </w:num>
  <w:num w:numId="14">
    <w:abstractNumId w:val="8"/>
  </w:num>
  <w:num w:numId="15">
    <w:abstractNumId w:val="4"/>
  </w:num>
  <w:num w:numId="16">
    <w:abstractNumId w:val="1"/>
  </w:num>
  <w:num w:numId="17">
    <w:abstractNumId w:val="11"/>
  </w:num>
  <w:num w:numId="18">
    <w:abstractNumId w:val="9"/>
  </w:num>
  <w:num w:numId="19">
    <w:abstractNumId w:val="5"/>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06095"/>
    <w:rsid w:val="00023089"/>
    <w:rsid w:val="000265E5"/>
    <w:rsid w:val="00027F74"/>
    <w:rsid w:val="00051A0B"/>
    <w:rsid w:val="00084F94"/>
    <w:rsid w:val="00085AB1"/>
    <w:rsid w:val="000964E8"/>
    <w:rsid w:val="00097C36"/>
    <w:rsid w:val="000A51AE"/>
    <w:rsid w:val="000B0A15"/>
    <w:rsid w:val="000B3F0B"/>
    <w:rsid w:val="000B487D"/>
    <w:rsid w:val="000C41D1"/>
    <w:rsid w:val="000D7077"/>
    <w:rsid w:val="000E06AB"/>
    <w:rsid w:val="000E6D07"/>
    <w:rsid w:val="000E6E2F"/>
    <w:rsid w:val="000F3B7D"/>
    <w:rsid w:val="000F73DE"/>
    <w:rsid w:val="0013762E"/>
    <w:rsid w:val="00144B78"/>
    <w:rsid w:val="0015476A"/>
    <w:rsid w:val="00171F46"/>
    <w:rsid w:val="00174021"/>
    <w:rsid w:val="001937DF"/>
    <w:rsid w:val="001941C1"/>
    <w:rsid w:val="001C3E34"/>
    <w:rsid w:val="001C529E"/>
    <w:rsid w:val="001C745C"/>
    <w:rsid w:val="001D4901"/>
    <w:rsid w:val="001E4F55"/>
    <w:rsid w:val="001E6177"/>
    <w:rsid w:val="001E6215"/>
    <w:rsid w:val="001F6AD0"/>
    <w:rsid w:val="001F76F9"/>
    <w:rsid w:val="00200EA0"/>
    <w:rsid w:val="00202EF6"/>
    <w:rsid w:val="00216E0C"/>
    <w:rsid w:val="00221B38"/>
    <w:rsid w:val="00232649"/>
    <w:rsid w:val="0023332F"/>
    <w:rsid w:val="00244249"/>
    <w:rsid w:val="00244BA6"/>
    <w:rsid w:val="00246418"/>
    <w:rsid w:val="00254E9F"/>
    <w:rsid w:val="0025598A"/>
    <w:rsid w:val="00274C9C"/>
    <w:rsid w:val="002750DE"/>
    <w:rsid w:val="00277D8F"/>
    <w:rsid w:val="00280676"/>
    <w:rsid w:val="00287BA6"/>
    <w:rsid w:val="00290EDA"/>
    <w:rsid w:val="002965D4"/>
    <w:rsid w:val="002A474F"/>
    <w:rsid w:val="002A4CD0"/>
    <w:rsid w:val="002A645C"/>
    <w:rsid w:val="002A7CA6"/>
    <w:rsid w:val="002C3DE7"/>
    <w:rsid w:val="002C677A"/>
    <w:rsid w:val="002D1F8F"/>
    <w:rsid w:val="002D758C"/>
    <w:rsid w:val="002E2767"/>
    <w:rsid w:val="002F1AF6"/>
    <w:rsid w:val="002F45FA"/>
    <w:rsid w:val="002F613C"/>
    <w:rsid w:val="00300958"/>
    <w:rsid w:val="0030433E"/>
    <w:rsid w:val="00304962"/>
    <w:rsid w:val="00321841"/>
    <w:rsid w:val="003239ED"/>
    <w:rsid w:val="003360D7"/>
    <w:rsid w:val="0034745B"/>
    <w:rsid w:val="003576AE"/>
    <w:rsid w:val="003613D4"/>
    <w:rsid w:val="00362CE4"/>
    <w:rsid w:val="00377074"/>
    <w:rsid w:val="003B25E3"/>
    <w:rsid w:val="003C039E"/>
    <w:rsid w:val="003C32C9"/>
    <w:rsid w:val="003C446B"/>
    <w:rsid w:val="003D2719"/>
    <w:rsid w:val="003D337E"/>
    <w:rsid w:val="003E171F"/>
    <w:rsid w:val="003E4452"/>
    <w:rsid w:val="003F63B5"/>
    <w:rsid w:val="00405660"/>
    <w:rsid w:val="00416FB3"/>
    <w:rsid w:val="00427E12"/>
    <w:rsid w:val="00442C01"/>
    <w:rsid w:val="00445C4D"/>
    <w:rsid w:val="00446EA1"/>
    <w:rsid w:val="0046234D"/>
    <w:rsid w:val="00465106"/>
    <w:rsid w:val="004723F4"/>
    <w:rsid w:val="004762FF"/>
    <w:rsid w:val="004865E2"/>
    <w:rsid w:val="00487DE5"/>
    <w:rsid w:val="004943EC"/>
    <w:rsid w:val="004A3BB8"/>
    <w:rsid w:val="004B43CC"/>
    <w:rsid w:val="004C0F72"/>
    <w:rsid w:val="004C201A"/>
    <w:rsid w:val="004D4BA3"/>
    <w:rsid w:val="004E1990"/>
    <w:rsid w:val="004E6B6B"/>
    <w:rsid w:val="00515828"/>
    <w:rsid w:val="00521191"/>
    <w:rsid w:val="00521C91"/>
    <w:rsid w:val="00521D2C"/>
    <w:rsid w:val="00530E89"/>
    <w:rsid w:val="00535592"/>
    <w:rsid w:val="00537786"/>
    <w:rsid w:val="00541667"/>
    <w:rsid w:val="005463E6"/>
    <w:rsid w:val="00552A66"/>
    <w:rsid w:val="00563577"/>
    <w:rsid w:val="00564EE3"/>
    <w:rsid w:val="00570487"/>
    <w:rsid w:val="005736C8"/>
    <w:rsid w:val="00577ABA"/>
    <w:rsid w:val="00580970"/>
    <w:rsid w:val="00582954"/>
    <w:rsid w:val="00582C45"/>
    <w:rsid w:val="00585B79"/>
    <w:rsid w:val="00590A85"/>
    <w:rsid w:val="005910DF"/>
    <w:rsid w:val="00591526"/>
    <w:rsid w:val="005A2201"/>
    <w:rsid w:val="005A2F5E"/>
    <w:rsid w:val="005B2FB3"/>
    <w:rsid w:val="005C25D9"/>
    <w:rsid w:val="005C3FDE"/>
    <w:rsid w:val="005C4FB2"/>
    <w:rsid w:val="005C54D9"/>
    <w:rsid w:val="005D1D70"/>
    <w:rsid w:val="005E03AF"/>
    <w:rsid w:val="005E11FD"/>
    <w:rsid w:val="005F1319"/>
    <w:rsid w:val="005F7EDD"/>
    <w:rsid w:val="0061162C"/>
    <w:rsid w:val="00617DC3"/>
    <w:rsid w:val="00620D87"/>
    <w:rsid w:val="00622FC1"/>
    <w:rsid w:val="00623978"/>
    <w:rsid w:val="00623A24"/>
    <w:rsid w:val="00636DD0"/>
    <w:rsid w:val="00653591"/>
    <w:rsid w:val="00653775"/>
    <w:rsid w:val="006544B0"/>
    <w:rsid w:val="006609E6"/>
    <w:rsid w:val="006720DB"/>
    <w:rsid w:val="00681CB4"/>
    <w:rsid w:val="00686F98"/>
    <w:rsid w:val="0069076E"/>
    <w:rsid w:val="006A2E75"/>
    <w:rsid w:val="006B24A2"/>
    <w:rsid w:val="006B52CC"/>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7F0D18"/>
    <w:rsid w:val="00804B72"/>
    <w:rsid w:val="00814A14"/>
    <w:rsid w:val="00815E33"/>
    <w:rsid w:val="00816EA8"/>
    <w:rsid w:val="00823490"/>
    <w:rsid w:val="00833879"/>
    <w:rsid w:val="0083469A"/>
    <w:rsid w:val="008349B4"/>
    <w:rsid w:val="00840A54"/>
    <w:rsid w:val="008434CF"/>
    <w:rsid w:val="00844581"/>
    <w:rsid w:val="008518A9"/>
    <w:rsid w:val="00863E1A"/>
    <w:rsid w:val="00866DA4"/>
    <w:rsid w:val="008717DC"/>
    <w:rsid w:val="00874713"/>
    <w:rsid w:val="008766EC"/>
    <w:rsid w:val="00877135"/>
    <w:rsid w:val="00877C21"/>
    <w:rsid w:val="00880762"/>
    <w:rsid w:val="008874BB"/>
    <w:rsid w:val="008A050B"/>
    <w:rsid w:val="008A25F9"/>
    <w:rsid w:val="008A31F5"/>
    <w:rsid w:val="008B73D2"/>
    <w:rsid w:val="008C4745"/>
    <w:rsid w:val="008D0E06"/>
    <w:rsid w:val="008D3012"/>
    <w:rsid w:val="008D374E"/>
    <w:rsid w:val="008D427F"/>
    <w:rsid w:val="008E5CC4"/>
    <w:rsid w:val="008F4E84"/>
    <w:rsid w:val="00905258"/>
    <w:rsid w:val="009077EB"/>
    <w:rsid w:val="00911649"/>
    <w:rsid w:val="0091484A"/>
    <w:rsid w:val="0091653F"/>
    <w:rsid w:val="009207C6"/>
    <w:rsid w:val="00921C10"/>
    <w:rsid w:val="009472BD"/>
    <w:rsid w:val="009544F3"/>
    <w:rsid w:val="00960404"/>
    <w:rsid w:val="009612E6"/>
    <w:rsid w:val="00973236"/>
    <w:rsid w:val="00973676"/>
    <w:rsid w:val="009A2406"/>
    <w:rsid w:val="009A307B"/>
    <w:rsid w:val="009A3F92"/>
    <w:rsid w:val="009B0406"/>
    <w:rsid w:val="009D639D"/>
    <w:rsid w:val="009E19B0"/>
    <w:rsid w:val="009E258D"/>
    <w:rsid w:val="009E2819"/>
    <w:rsid w:val="009E6CBF"/>
    <w:rsid w:val="00A049A5"/>
    <w:rsid w:val="00A06989"/>
    <w:rsid w:val="00A161A6"/>
    <w:rsid w:val="00A21E92"/>
    <w:rsid w:val="00A2333F"/>
    <w:rsid w:val="00A33B5E"/>
    <w:rsid w:val="00A420AC"/>
    <w:rsid w:val="00A427C6"/>
    <w:rsid w:val="00A45E58"/>
    <w:rsid w:val="00A54818"/>
    <w:rsid w:val="00A61540"/>
    <w:rsid w:val="00A625F3"/>
    <w:rsid w:val="00A63B0A"/>
    <w:rsid w:val="00A64DAE"/>
    <w:rsid w:val="00A64F6E"/>
    <w:rsid w:val="00A65FED"/>
    <w:rsid w:val="00A752FC"/>
    <w:rsid w:val="00A909EE"/>
    <w:rsid w:val="00AA0158"/>
    <w:rsid w:val="00AA6069"/>
    <w:rsid w:val="00AB2F66"/>
    <w:rsid w:val="00AB5DBF"/>
    <w:rsid w:val="00AC02E1"/>
    <w:rsid w:val="00AC2AFF"/>
    <w:rsid w:val="00AD12CB"/>
    <w:rsid w:val="00AD6D69"/>
    <w:rsid w:val="00AE4EC1"/>
    <w:rsid w:val="00AF2A63"/>
    <w:rsid w:val="00AF3DF3"/>
    <w:rsid w:val="00B01670"/>
    <w:rsid w:val="00B04302"/>
    <w:rsid w:val="00B04620"/>
    <w:rsid w:val="00B12769"/>
    <w:rsid w:val="00B144CB"/>
    <w:rsid w:val="00B226F5"/>
    <w:rsid w:val="00B30D0A"/>
    <w:rsid w:val="00B620E1"/>
    <w:rsid w:val="00B64E52"/>
    <w:rsid w:val="00B759E5"/>
    <w:rsid w:val="00B776B8"/>
    <w:rsid w:val="00BA612C"/>
    <w:rsid w:val="00BB12F1"/>
    <w:rsid w:val="00BC340E"/>
    <w:rsid w:val="00BC7548"/>
    <w:rsid w:val="00BD080D"/>
    <w:rsid w:val="00BD63CB"/>
    <w:rsid w:val="00C02368"/>
    <w:rsid w:val="00C04AAA"/>
    <w:rsid w:val="00C0546B"/>
    <w:rsid w:val="00C07E76"/>
    <w:rsid w:val="00C13E76"/>
    <w:rsid w:val="00C24305"/>
    <w:rsid w:val="00C25D91"/>
    <w:rsid w:val="00C35742"/>
    <w:rsid w:val="00C53E4E"/>
    <w:rsid w:val="00C54175"/>
    <w:rsid w:val="00C772DD"/>
    <w:rsid w:val="00C77665"/>
    <w:rsid w:val="00C941BD"/>
    <w:rsid w:val="00C951A3"/>
    <w:rsid w:val="00C976DC"/>
    <w:rsid w:val="00CA23B7"/>
    <w:rsid w:val="00CB0BFE"/>
    <w:rsid w:val="00CB3883"/>
    <w:rsid w:val="00CB7FB0"/>
    <w:rsid w:val="00CC01C7"/>
    <w:rsid w:val="00CC0418"/>
    <w:rsid w:val="00CC0FE7"/>
    <w:rsid w:val="00CC727F"/>
    <w:rsid w:val="00CD3607"/>
    <w:rsid w:val="00CF0DBA"/>
    <w:rsid w:val="00CF5E7E"/>
    <w:rsid w:val="00D103E2"/>
    <w:rsid w:val="00D11184"/>
    <w:rsid w:val="00D25497"/>
    <w:rsid w:val="00D340FE"/>
    <w:rsid w:val="00D43003"/>
    <w:rsid w:val="00D43F6A"/>
    <w:rsid w:val="00D54F85"/>
    <w:rsid w:val="00D769E1"/>
    <w:rsid w:val="00D80E4F"/>
    <w:rsid w:val="00D83674"/>
    <w:rsid w:val="00D9114A"/>
    <w:rsid w:val="00D911DE"/>
    <w:rsid w:val="00D93102"/>
    <w:rsid w:val="00D975A6"/>
    <w:rsid w:val="00DA1D63"/>
    <w:rsid w:val="00DA2E72"/>
    <w:rsid w:val="00DA436D"/>
    <w:rsid w:val="00DB705D"/>
    <w:rsid w:val="00DB723F"/>
    <w:rsid w:val="00DC5E4D"/>
    <w:rsid w:val="00DD1B2E"/>
    <w:rsid w:val="00DD1C53"/>
    <w:rsid w:val="00DD4FB5"/>
    <w:rsid w:val="00DD6DEB"/>
    <w:rsid w:val="00E014B2"/>
    <w:rsid w:val="00E027BF"/>
    <w:rsid w:val="00E05614"/>
    <w:rsid w:val="00E21C61"/>
    <w:rsid w:val="00E32539"/>
    <w:rsid w:val="00E3310F"/>
    <w:rsid w:val="00E41A7D"/>
    <w:rsid w:val="00E428DD"/>
    <w:rsid w:val="00E44BC6"/>
    <w:rsid w:val="00E5206D"/>
    <w:rsid w:val="00E526C6"/>
    <w:rsid w:val="00E71463"/>
    <w:rsid w:val="00E73352"/>
    <w:rsid w:val="00E75E28"/>
    <w:rsid w:val="00E833E6"/>
    <w:rsid w:val="00E93D0E"/>
    <w:rsid w:val="00E978F7"/>
    <w:rsid w:val="00EA1454"/>
    <w:rsid w:val="00EA37AE"/>
    <w:rsid w:val="00EA57C8"/>
    <w:rsid w:val="00EC08EB"/>
    <w:rsid w:val="00ED0DEC"/>
    <w:rsid w:val="00EE3F3D"/>
    <w:rsid w:val="00F01D4F"/>
    <w:rsid w:val="00F25172"/>
    <w:rsid w:val="00F37FA8"/>
    <w:rsid w:val="00F4263F"/>
    <w:rsid w:val="00F435E6"/>
    <w:rsid w:val="00F50C71"/>
    <w:rsid w:val="00F6002E"/>
    <w:rsid w:val="00F609F8"/>
    <w:rsid w:val="00F61B4C"/>
    <w:rsid w:val="00F64A7A"/>
    <w:rsid w:val="00F8271D"/>
    <w:rsid w:val="00FB1F8D"/>
    <w:rsid w:val="00FB40AA"/>
    <w:rsid w:val="00FB594C"/>
    <w:rsid w:val="00FC2FAF"/>
    <w:rsid w:val="00FC3E02"/>
    <w:rsid w:val="00FC670D"/>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590A85"/>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590A85"/>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29005621">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846679747">
      <w:bodyDiv w:val="1"/>
      <w:marLeft w:val="0"/>
      <w:marRight w:val="0"/>
      <w:marTop w:val="0"/>
      <w:marBottom w:val="0"/>
      <w:divBdr>
        <w:top w:val="none" w:sz="0" w:space="0" w:color="auto"/>
        <w:left w:val="none" w:sz="0" w:space="0" w:color="auto"/>
        <w:bottom w:val="none" w:sz="0" w:space="0" w:color="auto"/>
        <w:right w:val="none" w:sz="0" w:space="0" w:color="auto"/>
      </w:divBdr>
    </w:div>
    <w:div w:id="89420007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20885617">
      <w:bodyDiv w:val="1"/>
      <w:marLeft w:val="0"/>
      <w:marRight w:val="0"/>
      <w:marTop w:val="0"/>
      <w:marBottom w:val="0"/>
      <w:divBdr>
        <w:top w:val="none" w:sz="0" w:space="0" w:color="auto"/>
        <w:left w:val="none" w:sz="0" w:space="0" w:color="auto"/>
        <w:bottom w:val="none" w:sz="0" w:space="0" w:color="auto"/>
        <w:right w:val="none" w:sz="0" w:space="0" w:color="auto"/>
      </w:divBdr>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25" Type="http://schemas.microsoft.com/office/2016/09/relationships/commentsIds" Target="commentsIds.xml"/><Relationship Id="rId10" Type="http://schemas.openxmlformats.org/officeDocument/2006/relationships/hyperlink" Target="https://opendxl.github.io/opendxl-client-python/pydoc/provisioningoverview.html" TargetMode="External"/><Relationship Id="rId11" Type="http://schemas.openxmlformats.org/officeDocument/2006/relationships/image" Target="media/image3.png"/><Relationship Id="rId12" Type="http://schemas.openxmlformats.org/officeDocument/2006/relationships/hyperlink" Target="https://github.com/opendxl/opendxl-epo-service-python" TargetMode="External"/><Relationship Id="rId13" Type="http://schemas.openxmlformats.org/officeDocument/2006/relationships/image" Target="media/image4.png"/><Relationship Id="rId14" Type="http://schemas.openxmlformats.org/officeDocument/2006/relationships/hyperlink" Target="mailto:support@resilientsystems.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00D29-59E0-FC41-8BBE-9ACA27308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2124</Words>
  <Characters>12113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Resilient IRP Integrations McAfee DXL Function and DXL Subscriber Guide</vt:lpstr>
    </vt:vector>
  </TitlesOfParts>
  <Manager/>
  <Company>IBM Resilient</Company>
  <LinksUpToDate>false</LinksUpToDate>
  <CharactersWithSpaces>14209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DXL Function and DXL Subscriber Guide</dc:title>
  <dc:subject/>
  <dc:creator>IBM Resilient</dc:creator>
  <cp:keywords/>
  <dc:description/>
  <cp:lastModifiedBy>Brian Walsh</cp:lastModifiedBy>
  <cp:revision>3</cp:revision>
  <cp:lastPrinted>2016-06-16T18:24:00Z</cp:lastPrinted>
  <dcterms:created xsi:type="dcterms:W3CDTF">2018-07-16T16:04:00Z</dcterms:created>
  <dcterms:modified xsi:type="dcterms:W3CDTF">2018-10-10T21:09:00Z</dcterms:modified>
  <cp:category/>
</cp:coreProperties>
</file>