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89EE1B4" w:rsidR="006B52CC" w:rsidRDefault="00E55A96" w:rsidP="006B52CC">
      <w:pPr>
        <w:pStyle w:val="Heading1"/>
        <w:spacing w:before="0"/>
        <w:jc w:val="center"/>
      </w:pPr>
      <w:r>
        <w:rPr>
          <w:color w:val="FF8300"/>
        </w:rPr>
        <w:t>Microsoft Security Graph</w:t>
      </w:r>
      <w:r w:rsidR="00C951A3">
        <w:rPr>
          <w:color w:val="FF8300"/>
        </w:rPr>
        <w:t xml:space="preserve"> </w:t>
      </w:r>
      <w:r>
        <w:rPr>
          <w:color w:val="FF8300"/>
        </w:rPr>
        <w:t>Integration</w:t>
      </w:r>
      <w:r w:rsidR="00C951A3">
        <w:rPr>
          <w:color w:val="FF8300"/>
        </w:rPr>
        <w:t xml:space="preserve"> V1.0.0</w:t>
      </w:r>
    </w:p>
    <w:p w14:paraId="0E3218A8" w14:textId="3E0931C5" w:rsidR="006B52CC" w:rsidRDefault="00E55A96" w:rsidP="006B52CC">
      <w:pPr>
        <w:pStyle w:val="Normal1"/>
        <w:jc w:val="center"/>
      </w:pPr>
      <w:r>
        <w:rPr>
          <w:rFonts w:ascii="Times New Roman" w:eastAsia="Times New Roman" w:hAnsi="Times New Roman" w:cs="Times New Roman"/>
        </w:rPr>
        <w:t>Release Date: December</w:t>
      </w:r>
      <w:r w:rsidR="00BD235A">
        <w:rPr>
          <w:rFonts w:ascii="Times New Roman" w:eastAsia="Times New Roman" w:hAnsi="Times New Roman" w:cs="Times New Roman"/>
        </w:rPr>
        <w:t xml:space="preserve"> </w:t>
      </w:r>
      <w:r w:rsidR="00C951A3">
        <w:rPr>
          <w:rFonts w:ascii="Times New Roman" w:eastAsia="Times New Roman" w:hAnsi="Times New Roman" w:cs="Times New Roman"/>
        </w:rPr>
        <w:t>201</w:t>
      </w:r>
      <w:r>
        <w:rPr>
          <w:rFonts w:ascii="Times New Roman" w:eastAsia="Times New Roman" w:hAnsi="Times New Roman" w:cs="Times New Roman"/>
        </w:rPr>
        <w:t>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60E4821" w:rsidR="0037127E" w:rsidRDefault="0037127E" w:rsidP="0037127E">
      <w:pPr>
        <w:pStyle w:val="BodyText"/>
        <w:keepNext/>
      </w:pPr>
      <w:r>
        <w:t xml:space="preserve">This guide describes the </w:t>
      </w:r>
      <w:r w:rsidR="00E55A96" w:rsidRPr="00E55A96">
        <w:rPr>
          <w:iCs/>
        </w:rPr>
        <w:t>Microsoft Security Graph</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10C5D25C" w:rsidR="00E55A96" w:rsidRDefault="00E55A96" w:rsidP="00C951A3">
      <w:pPr>
        <w:pStyle w:val="BodyText"/>
      </w:pPr>
      <w:r w:rsidRPr="00E55A96">
        <w:t>The Microsoft Security Graph</w:t>
      </w:r>
      <w:r w:rsidR="002A1A13">
        <w:t xml:space="preserve"> functions contains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0388F0D9" w:rsidR="002A1A13" w:rsidRPr="00E55A96" w:rsidRDefault="002A1A13" w:rsidP="00C951A3">
      <w:pPr>
        <w:pStyle w:val="BodyText"/>
      </w:pPr>
      <w:r>
        <w:t>This document describes the Microsoft Security Graph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029AACCB" w14:textId="378C5F64"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420CB504" w:rsidR="001B086B" w:rsidRDefault="001B086B" w:rsidP="009A711B">
      <w:pPr>
        <w:pStyle w:val="ListBullet"/>
        <w:keepNext/>
        <w:numPr>
          <w:ilvl w:val="0"/>
          <w:numId w:val="26"/>
        </w:numPr>
      </w:pPr>
      <w:r w:rsidRPr="00E754BD">
        <w:t>Resilient</w:t>
      </w:r>
      <w:r w:rsidR="002A1A13">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lastRenderedPageBreak/>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0FB0CF0C" w:rsidR="00801DA6" w:rsidRDefault="00801DA6" w:rsidP="00801DA6">
      <w:pPr>
        <w:pStyle w:val="BodyText"/>
        <w:keepNext/>
        <w:numPr>
          <w:ilvl w:val="1"/>
          <w:numId w:val="23"/>
        </w:numPr>
        <w:ind w:left="720"/>
        <w:rPr>
          <w:rFonts w:cs="Arial"/>
          <w:color w:val="000000"/>
        </w:rPr>
      </w:pPr>
      <w:r>
        <w:rPr>
          <w:rFonts w:cs="Arial"/>
          <w:color w:val="000000"/>
        </w:rPr>
        <w:t>In the [fn</w:t>
      </w:r>
      <w:r w:rsidR="003665AD">
        <w:rPr>
          <w:rFonts w:cs="Arial"/>
          <w:color w:val="000000"/>
        </w:rPr>
        <w:t>_microsoft_security_graph</w:t>
      </w:r>
      <w:r w:rsidRPr="00C603D2">
        <w:rPr>
          <w:rFonts w:cs="Arial"/>
          <w:color w:val="000000"/>
        </w:rPr>
        <w:t>]</w:t>
      </w:r>
      <w:r>
        <w:rPr>
          <w:rFonts w:cs="Arial"/>
          <w:color w:val="000000"/>
        </w:rPr>
        <w:t xml:space="preserve"> section, edit the settings as follows:</w:t>
      </w:r>
    </w:p>
    <w:p w14:paraId="0D03C353" w14:textId="25B67736" w:rsidR="003665AD" w:rsidRPr="00801DA6" w:rsidRDefault="003665AD" w:rsidP="00FC3EC2">
      <w:pPr>
        <w:pStyle w:val="Code0"/>
        <w:ind w:left="720"/>
      </w:pPr>
      <w:r w:rsidRPr="003665AD">
        <w:t># Graph URL with version number</w:t>
      </w:r>
      <w:r w:rsidRPr="003665AD">
        <w:br/>
        <w:t>microsoft_graph_url=https://graph.microsoft.com/v1.0/</w:t>
      </w:r>
      <w:r w:rsidRPr="003665AD">
        <w:br/>
        <w:t>tenant_id=&lt;Tenant directory id&gt;</w:t>
      </w:r>
      <w:r w:rsidRPr="003665AD">
        <w:br/>
        <w:t>client_id=&lt;App client id&gt;</w:t>
      </w:r>
      <w:r w:rsidRPr="003665AD">
        <w:br/>
        <w:t>client_secret=&lt;App client secret&gt;</w:t>
      </w:r>
      <w:r w:rsidRPr="003665AD">
        <w:br/>
      </w:r>
      <w:r w:rsidRPr="003665AD">
        <w:br/>
        <w:t>## Polling options</w:t>
      </w:r>
      <w:r w:rsidRPr="003665AD">
        <w:br/>
        <w:t># How often polling should happen. Value is in seconds. To disable polling, set this to zero.</w:t>
      </w:r>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bookmarkStart w:id="3" w:name="_GoBack"/>
      <w:bookmarkEnd w:id="3"/>
      <w:r w:rsidRPr="003665AD">
        <w:t>)</w:t>
      </w:r>
      <w:r w:rsidRPr="003665AD">
        <w:br/>
        <w:t>#alert_time_range_sec=3600</w:t>
      </w:r>
    </w:p>
    <w:p w14:paraId="6DB02F2B" w14:textId="558A0E66" w:rsidR="00F33F4A" w:rsidRDefault="00F33F4A" w:rsidP="009A711B">
      <w:pPr>
        <w:pStyle w:val="Heading20"/>
      </w:pPr>
      <w:r>
        <w:t>Deploy customizations to the Resilient platform</w:t>
      </w:r>
    </w:p>
    <w:p w14:paraId="1B0E6F06" w14:textId="1A94B25F" w:rsidR="00F33F4A" w:rsidRPr="00FC3EC2" w:rsidRDefault="00F33F4A" w:rsidP="00FC3EC2">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r>
      <w:r w:rsidRPr="00FC3EC2">
        <w:lastRenderedPageBreak/>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558BA78C" w14:textId="77777777" w:rsidR="00FC3EC2" w:rsidRDefault="00FC3EC2" w:rsidP="00FC3EC2">
      <w:pPr>
        <w:pStyle w:val="BodyText"/>
        <w:ind w:left="360"/>
      </w:pP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lastRenderedPageBreak/>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023D4D6" w14:textId="77777777" w:rsidR="009257CC" w:rsidRDefault="009257CC" w:rsidP="009257CC">
      <w:pPr>
        <w:pStyle w:val="BodyText"/>
      </w:pPr>
      <w:bookmarkStart w:id="5" w:name="_Toc510253272"/>
      <w:bookmarkEnd w:id="4"/>
    </w:p>
    <w:p w14:paraId="1903D526" w14:textId="77777777" w:rsidR="004F6CA4" w:rsidRPr="004943EC" w:rsidRDefault="004F6CA4" w:rsidP="004F6CA4">
      <w:pPr>
        <w:pStyle w:val="Heading10"/>
        <w:rPr>
          <w:rFonts w:ascii="Arial" w:eastAsia="Times New Roman" w:hAnsi="Arial" w:cs="Times New Roman"/>
          <w:color w:val="auto"/>
          <w:sz w:val="20"/>
        </w:rPr>
      </w:pPr>
      <w:r>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866E83E"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 Microsoft Security Graph polling and set the polling interval in second,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6" w:name="_Toc510253273"/>
      <w:bookmarkEnd w:id="5"/>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lastRenderedPageBreak/>
        <w:t>Support</w:t>
      </w:r>
      <w:bookmarkEnd w:id="7"/>
    </w:p>
    <w:p w14:paraId="73FFB229" w14:textId="77777777" w:rsidR="00BC7548" w:rsidRDefault="00BC7548" w:rsidP="00BC7548">
      <w:pPr>
        <w:pStyle w:val="BodyText"/>
        <w:keepNext/>
      </w:pPr>
      <w:r w:rsidRPr="00722240">
        <w:t xml:space="preserve">For additional support, contact </w:t>
      </w:r>
      <w:hyperlink r:id="rId15">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C2E82" w14:textId="77777777" w:rsidR="008F609C" w:rsidRDefault="008F609C">
      <w:r>
        <w:separator/>
      </w:r>
    </w:p>
  </w:endnote>
  <w:endnote w:type="continuationSeparator" w:id="0">
    <w:p w14:paraId="0B134F75" w14:textId="77777777" w:rsidR="008F609C" w:rsidRDefault="008F6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00000000"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544894">
      <w:rPr>
        <w:noProof/>
        <w:sz w:val="18"/>
        <w:szCs w:val="18"/>
      </w:rPr>
      <w:t>3</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ECE9F" w14:textId="77777777" w:rsidR="008F609C" w:rsidRDefault="008F609C">
      <w:r>
        <w:separator/>
      </w:r>
    </w:p>
  </w:footnote>
  <w:footnote w:type="continuationSeparator" w:id="0">
    <w:p w14:paraId="7EB65944" w14:textId="77777777" w:rsidR="008F609C" w:rsidRDefault="008F60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279DC"/>
    <w:rsid w:val="003576AE"/>
    <w:rsid w:val="003665AD"/>
    <w:rsid w:val="0037127E"/>
    <w:rsid w:val="00377074"/>
    <w:rsid w:val="003A3728"/>
    <w:rsid w:val="003C039E"/>
    <w:rsid w:val="003C446B"/>
    <w:rsid w:val="003D337E"/>
    <w:rsid w:val="00411ED8"/>
    <w:rsid w:val="004165BD"/>
    <w:rsid w:val="00416FB3"/>
    <w:rsid w:val="00421B92"/>
    <w:rsid w:val="00426584"/>
    <w:rsid w:val="00427E12"/>
    <w:rsid w:val="00465106"/>
    <w:rsid w:val="004737AC"/>
    <w:rsid w:val="004762FF"/>
    <w:rsid w:val="00477BF4"/>
    <w:rsid w:val="00485643"/>
    <w:rsid w:val="004865E2"/>
    <w:rsid w:val="00487DE5"/>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4F96"/>
    <w:rsid w:val="005A2F5E"/>
    <w:rsid w:val="005B2FB3"/>
    <w:rsid w:val="005C25D9"/>
    <w:rsid w:val="005C3FDE"/>
    <w:rsid w:val="005C4FB2"/>
    <w:rsid w:val="005D1DBF"/>
    <w:rsid w:val="005E11FD"/>
    <w:rsid w:val="005F1319"/>
    <w:rsid w:val="00600827"/>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2139"/>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F4E84"/>
    <w:rsid w:val="008F609C"/>
    <w:rsid w:val="008F7B8A"/>
    <w:rsid w:val="00905258"/>
    <w:rsid w:val="009077EB"/>
    <w:rsid w:val="00911649"/>
    <w:rsid w:val="0091484A"/>
    <w:rsid w:val="0091653F"/>
    <w:rsid w:val="009257CC"/>
    <w:rsid w:val="00960404"/>
    <w:rsid w:val="009612E6"/>
    <w:rsid w:val="00973236"/>
    <w:rsid w:val="009737CF"/>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B482D"/>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E05614"/>
    <w:rsid w:val="00E11E81"/>
    <w:rsid w:val="00E32539"/>
    <w:rsid w:val="00E3310F"/>
    <w:rsid w:val="00E41A7D"/>
    <w:rsid w:val="00E44BC6"/>
    <w:rsid w:val="00E5206D"/>
    <w:rsid w:val="00E55A96"/>
    <w:rsid w:val="00E71463"/>
    <w:rsid w:val="00E84C6C"/>
    <w:rsid w:val="00EA1454"/>
    <w:rsid w:val="00EA57C8"/>
    <w:rsid w:val="00EB2971"/>
    <w:rsid w:val="00EC08EB"/>
    <w:rsid w:val="00EC4648"/>
    <w:rsid w:val="00ED0DEC"/>
    <w:rsid w:val="00EE069E"/>
    <w:rsid w:val="00EE1A56"/>
    <w:rsid w:val="00EF1BC9"/>
    <w:rsid w:val="00EF3856"/>
    <w:rsid w:val="00F01D4F"/>
    <w:rsid w:val="00F25172"/>
    <w:rsid w:val="00F33F4A"/>
    <w:rsid w:val="00F34EDD"/>
    <w:rsid w:val="00F37FA8"/>
    <w:rsid w:val="00F4263F"/>
    <w:rsid w:val="00F50C71"/>
    <w:rsid w:val="00F6002E"/>
    <w:rsid w:val="00F64A7A"/>
    <w:rsid w:val="00F8271D"/>
    <w:rsid w:val="00FA2949"/>
    <w:rsid w:val="00FB0D82"/>
    <w:rsid w:val="00FB1EB4"/>
    <w:rsid w:val="00FB1F8D"/>
    <w:rsid w:val="00FB594C"/>
    <w:rsid w:val="00FC3E02"/>
    <w:rsid w:val="00FC3EC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mailto:support@resilientsystems.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D50F0-BC5D-4E4C-9294-2D4B8FF6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1992</Words>
  <Characters>11361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Resilient IRP Integrations &lt;name&gt; Function Guide</vt:lpstr>
    </vt:vector>
  </TitlesOfParts>
  <Company>IBM Resilient</Company>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&lt;name&gt; Function Guide</dc:title>
  <dc:subject/>
  <dc:creator>IBM Resilient</dc:creator>
  <cp:keywords/>
  <dc:description/>
  <cp:lastModifiedBy>Brian Walsh</cp:lastModifiedBy>
  <cp:revision>4</cp:revision>
  <cp:lastPrinted>2018-04-09T16:01:00Z</cp:lastPrinted>
  <dcterms:created xsi:type="dcterms:W3CDTF">2018-11-29T20:48:00Z</dcterms:created>
  <dcterms:modified xsi:type="dcterms:W3CDTF">2018-12-05T17:01:00Z</dcterms:modified>
</cp:coreProperties>
</file>