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44EC62C" w:rsidR="006B52CC" w:rsidRDefault="009A6119" w:rsidP="006B52CC">
      <w:pPr>
        <w:pStyle w:val="Heading1"/>
        <w:spacing w:before="0"/>
        <w:jc w:val="center"/>
      </w:pPr>
      <w:r>
        <w:rPr>
          <w:color w:val="FF8300"/>
        </w:rPr>
        <w:t>Cloud Foundry</w:t>
      </w:r>
      <w:r w:rsidR="00C951A3">
        <w:rPr>
          <w:color w:val="FF8300"/>
        </w:rPr>
        <w:t xml:space="preserve"> Function V1.0.0</w:t>
      </w:r>
    </w:p>
    <w:p w14:paraId="0E3218A8" w14:textId="652F873D" w:rsidR="006B52CC" w:rsidRDefault="00C951A3" w:rsidP="006B52CC">
      <w:pPr>
        <w:pStyle w:val="Normal1"/>
        <w:jc w:val="center"/>
      </w:pPr>
      <w:r>
        <w:rPr>
          <w:rFonts w:ascii="Times New Roman" w:eastAsia="Times New Roman" w:hAnsi="Times New Roman" w:cs="Times New Roman"/>
        </w:rPr>
        <w:t xml:space="preserve">Release Date: </w:t>
      </w:r>
      <w:r w:rsidR="009A6119">
        <w:rPr>
          <w:rFonts w:ascii="Times New Roman" w:eastAsia="Times New Roman" w:hAnsi="Times New Roman" w:cs="Times New Roman"/>
        </w:rPr>
        <w:t>August</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1EC791C"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w:t>
      </w:r>
      <w:ins w:id="1" w:author="Ihor Husar" w:date="2018-08-10T11:32:00Z">
        <w:r w:rsidR="003A430F">
          <w:rPr>
            <w:rFonts w:ascii="Arial" w:eastAsia="Arial" w:hAnsi="Arial" w:cs="Arial"/>
            <w:sz w:val="20"/>
            <w:szCs w:val="20"/>
          </w:rPr>
          <w:t xml:space="preserve"> Platform</w:t>
        </w:r>
      </w:ins>
      <w:r>
        <w:rPr>
          <w:rFonts w:ascii="Arial" w:eastAsia="Arial" w:hAnsi="Arial" w:cs="Arial"/>
          <w:sz w:val="20"/>
          <w:szCs w:val="20"/>
        </w:rPr>
        <w:t xml:space="preserve">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055028F8" w:rsidR="0037127E" w:rsidRDefault="0037127E" w:rsidP="0037127E">
      <w:pPr>
        <w:pStyle w:val="BodyText"/>
        <w:keepNext/>
      </w:pPr>
      <w:r>
        <w:t xml:space="preserve">This guide describes the </w:t>
      </w:r>
      <w:r w:rsidR="009A6119" w:rsidRPr="009A6119">
        <w:t>Cloud Foundry</w:t>
      </w:r>
      <w:r>
        <w:t xml:space="preserve"> Function.</w:t>
      </w:r>
    </w:p>
    <w:p w14:paraId="6610BB48" w14:textId="56A54452" w:rsidR="009D639D" w:rsidRPr="00537786" w:rsidRDefault="00C951A3" w:rsidP="00537786">
      <w:pPr>
        <w:pStyle w:val="Heading10"/>
      </w:pPr>
      <w:r w:rsidRPr="00537786">
        <w:t xml:space="preserve">Overview </w:t>
      </w:r>
    </w:p>
    <w:p w14:paraId="0661BF6E" w14:textId="50E61AB0" w:rsidR="008E0BB9" w:rsidRDefault="009A6119" w:rsidP="009A6119">
      <w:pPr>
        <w:pStyle w:val="BodyText"/>
        <w:rPr>
          <w:ins w:id="2" w:author="Ihor Husar" w:date="2018-08-09T16:07:00Z"/>
          <w:rStyle w:val="IntenseEmphasis"/>
          <w:i w:val="0"/>
          <w:iCs w:val="0"/>
          <w:color w:val="auto"/>
        </w:rPr>
      </w:pPr>
      <w:ins w:id="3" w:author="Ihor Husar" w:date="2018-08-09T15:08:00Z">
        <w:r>
          <w:rPr>
            <w:rStyle w:val="IntenseEmphasis"/>
            <w:i w:val="0"/>
            <w:iCs w:val="0"/>
            <w:color w:val="auto"/>
          </w:rPr>
          <w:t>This</w:t>
        </w:r>
      </w:ins>
      <w:ins w:id="4" w:author="Ihor Husar" w:date="2018-08-09T15:11:00Z">
        <w:r w:rsidR="008E0BB9">
          <w:rPr>
            <w:rStyle w:val="IntenseEmphasis"/>
            <w:i w:val="0"/>
            <w:iCs w:val="0"/>
            <w:color w:val="auto"/>
          </w:rPr>
          <w:t xml:space="preserve"> function interfaces with Cloud Foundry platform to allow user to manage deployed </w:t>
        </w:r>
      </w:ins>
      <w:ins w:id="5" w:author="Ihor Husar" w:date="2018-08-09T15:12:00Z">
        <w:r w:rsidR="008E0BB9">
          <w:rPr>
            <w:rStyle w:val="IntenseEmphasis"/>
            <w:i w:val="0"/>
            <w:iCs w:val="0"/>
            <w:color w:val="auto"/>
          </w:rPr>
          <w:t>applications</w:t>
        </w:r>
      </w:ins>
      <w:ins w:id="6" w:author="Ihor Husar" w:date="2018-08-09T15:11:00Z">
        <w:r w:rsidR="008E0BB9">
          <w:rPr>
            <w:rStyle w:val="IntenseEmphasis"/>
            <w:i w:val="0"/>
            <w:iCs w:val="0"/>
            <w:color w:val="auto"/>
          </w:rPr>
          <w:t>,</w:t>
        </w:r>
      </w:ins>
      <w:ins w:id="7" w:author="Ihor Husar" w:date="2018-08-09T15:12:00Z">
        <w:r w:rsidR="008E0BB9">
          <w:rPr>
            <w:rStyle w:val="IntenseEmphasis"/>
            <w:i w:val="0"/>
            <w:iCs w:val="0"/>
            <w:color w:val="auto"/>
          </w:rPr>
          <w:t xml:space="preserve"> their instances, and deploy new applications. Managing the applications includes starting/stopping, </w:t>
        </w:r>
      </w:ins>
      <w:ins w:id="8" w:author="Ihor Husar" w:date="2018-08-09T15:13:00Z">
        <w:r w:rsidR="008E0BB9">
          <w:rPr>
            <w:rStyle w:val="IntenseEmphasis"/>
            <w:i w:val="0"/>
            <w:iCs w:val="0"/>
            <w:color w:val="auto"/>
          </w:rPr>
          <w:t xml:space="preserve">updating, </w:t>
        </w:r>
      </w:ins>
      <w:ins w:id="9" w:author="Ihor Husar" w:date="2018-08-09T15:12:00Z">
        <w:r w:rsidR="008E0BB9">
          <w:rPr>
            <w:rStyle w:val="IntenseEmphasis"/>
            <w:i w:val="0"/>
            <w:iCs w:val="0"/>
            <w:color w:val="auto"/>
          </w:rPr>
          <w:t>restaging, deleting, and getting various types of information about it.</w:t>
        </w:r>
      </w:ins>
      <w:ins w:id="10" w:author="Ihor Husar" w:date="2018-08-09T15:10:00Z">
        <w:r w:rsidR="008E0BB9">
          <w:rPr>
            <w:rStyle w:val="IntenseEmphasis"/>
            <w:i w:val="0"/>
            <w:iCs w:val="0"/>
            <w:color w:val="auto"/>
          </w:rPr>
          <w:t xml:space="preserve"> </w:t>
        </w:r>
      </w:ins>
      <w:ins w:id="11" w:author="Ihor Husar" w:date="2018-08-09T15:14:00Z">
        <w:r w:rsidR="008E0BB9">
          <w:rPr>
            <w:rStyle w:val="IntenseEmphasis"/>
            <w:i w:val="0"/>
            <w:iCs w:val="0"/>
            <w:color w:val="auto"/>
          </w:rPr>
          <w:t>All of these possibilities are separated into 3 functions that can be used in the workflows.</w:t>
        </w:r>
      </w:ins>
    </w:p>
    <w:p w14:paraId="269AADA7" w14:textId="1D615703" w:rsidR="00AE5D05" w:rsidRPr="009A6119" w:rsidRDefault="00AE5D05" w:rsidP="009A6119">
      <w:pPr>
        <w:pStyle w:val="BodyText"/>
        <w:rPr>
          <w:ins w:id="12" w:author="Ihor Husar" w:date="2018-08-09T15:08:00Z"/>
          <w:rStyle w:val="IntenseEmphasis"/>
          <w:i w:val="0"/>
          <w:iCs w:val="0"/>
          <w:color w:val="auto"/>
          <w:rPrChange w:id="13" w:author="Ihor Husar" w:date="2018-08-09T15:08:00Z">
            <w:rPr>
              <w:ins w:id="14" w:author="Ihor Husar" w:date="2018-08-09T15:08:00Z"/>
              <w:rStyle w:val="IntenseEmphasis"/>
            </w:rPr>
          </w:rPrChange>
        </w:rPr>
      </w:pPr>
      <w:ins w:id="15" w:author="Ihor Husar" w:date="2018-08-09T16:07:00Z">
        <w:r>
          <w:rPr>
            <w:rStyle w:val="IntenseEmphasis"/>
            <w:i w:val="0"/>
            <w:iCs w:val="0"/>
            <w:color w:val="auto"/>
          </w:rPr>
          <w:t>It is a wrapper around Cloud Foundry’s API with possibilities to be adjusted for different platform providers.</w:t>
        </w:r>
      </w:ins>
      <w:ins w:id="16" w:author="Ihor Husar" w:date="2018-08-09T16:08:00Z">
        <w:r>
          <w:rPr>
            <w:rStyle w:val="IntenseEmphasis"/>
            <w:i w:val="0"/>
            <w:iCs w:val="0"/>
            <w:color w:val="auto"/>
          </w:rPr>
          <w:t xml:space="preserve"> On the moment of release the latest stable version is: </w:t>
        </w:r>
        <w:r w:rsidRPr="00AE5D05">
          <w:rPr>
            <w:rStyle w:val="IntenseEmphasis"/>
            <w:i w:val="0"/>
            <w:iCs w:val="0"/>
            <w:color w:val="auto"/>
          </w:rPr>
          <w:t>https://apidocs.cloudfoundry.org/3.1.0/</w:t>
        </w:r>
      </w:ins>
    </w:p>
    <w:p w14:paraId="0747473F" w14:textId="26E2A36E" w:rsidR="00C951A3" w:rsidRPr="00662ABF" w:rsidDel="009A6119" w:rsidRDefault="00E84C6C" w:rsidP="00C951A3">
      <w:pPr>
        <w:pStyle w:val="BodyText"/>
        <w:rPr>
          <w:del w:id="17" w:author="Ihor Husar" w:date="2018-08-09T15:08:00Z"/>
          <w:rStyle w:val="IntenseEmphasis"/>
        </w:rPr>
      </w:pPr>
      <w:del w:id="18" w:author="Ihor Husar" w:date="2018-08-09T15:08:00Z">
        <w:r w:rsidDel="009A6119">
          <w:rPr>
            <w:rStyle w:val="IntenseEmphasis"/>
          </w:rPr>
          <w:delText>&lt;O</w:delText>
        </w:r>
        <w:r w:rsidR="00662ABF" w:rsidRPr="00662ABF" w:rsidDel="009A6119">
          <w:rPr>
            <w:rStyle w:val="IntenseEmphasis"/>
          </w:rPr>
          <w:delText>verview of solution which this integration utilizes&gt;</w:delText>
        </w:r>
      </w:del>
    </w:p>
    <w:p w14:paraId="799DBF5E" w14:textId="01A18CEA" w:rsidR="0037127E" w:rsidDel="008E0BB9" w:rsidRDefault="00E84C6C" w:rsidP="0037127E">
      <w:pPr>
        <w:pStyle w:val="BodyText"/>
        <w:rPr>
          <w:del w:id="19" w:author="Ihor Husar" w:date="2018-08-09T15:13:00Z"/>
          <w:rStyle w:val="IntenseEmphasis"/>
        </w:rPr>
      </w:pPr>
      <w:del w:id="20" w:author="Ihor Husar" w:date="2018-08-09T15:13:00Z">
        <w:r w:rsidDel="008E0BB9">
          <w:rPr>
            <w:rStyle w:val="IntenseEmphasis"/>
          </w:rPr>
          <w:delText>&lt;D</w:delText>
        </w:r>
        <w:r w:rsidR="00662ABF" w:rsidRPr="00662ABF" w:rsidDel="008E0BB9">
          <w:rPr>
            <w:rStyle w:val="IntenseEmphasis"/>
          </w:rPr>
          <w:delText xml:space="preserve">escription of the functional operations (i.e. </w:delText>
        </w:r>
        <w:r w:rsidDel="008E0BB9">
          <w:rPr>
            <w:rStyle w:val="IntenseEmphasis"/>
          </w:rPr>
          <w:delText>These functions c</w:delText>
        </w:r>
        <w:r w:rsidR="00662ABF" w:rsidRPr="00662ABF" w:rsidDel="008E0BB9">
          <w:rPr>
            <w:rStyle w:val="IntenseEmphasis"/>
          </w:rPr>
          <w:delText>reate …</w:delText>
        </w:r>
        <w:r w:rsidDel="008E0BB9">
          <w:rPr>
            <w:rStyle w:val="IntenseEmphasis"/>
          </w:rPr>
          <w:delText>, search</w:delText>
        </w:r>
        <w:r w:rsidR="00662ABF" w:rsidRPr="00662ABF" w:rsidDel="008E0BB9">
          <w:rPr>
            <w:rStyle w:val="IntenseEmphasis"/>
          </w:rPr>
          <w:delText xml:space="preserve"> …</w:delText>
        </w:r>
        <w:r w:rsidDel="008E0BB9">
          <w:rPr>
            <w:rStyle w:val="IntenseEmphasis"/>
          </w:rPr>
          <w:delText>, collect</w:delText>
        </w:r>
        <w:r w:rsidR="00662ABF" w:rsidRPr="00662ABF" w:rsidDel="008E0BB9">
          <w:rPr>
            <w:rStyle w:val="IntenseEmphasis"/>
          </w:rPr>
          <w:delText xml:space="preserve"> …</w:delText>
        </w:r>
        <w:r w:rsidDel="008E0BB9">
          <w:rPr>
            <w:rStyle w:val="IntenseEmphasis"/>
          </w:rPr>
          <w:delText>, enforce</w:delText>
        </w:r>
        <w:r w:rsidR="00662ABF" w:rsidRPr="00662ABF" w:rsidDel="008E0BB9">
          <w:rPr>
            <w:rStyle w:val="IntenseEmphasis"/>
          </w:rPr>
          <w:delText xml:space="preserve"> …, etc.&gt;</w:delText>
        </w:r>
      </w:del>
    </w:p>
    <w:p w14:paraId="48EB70A5" w14:textId="2F23B5C4" w:rsidR="00BD235A" w:rsidRPr="009A711B" w:rsidDel="008E0BB9" w:rsidRDefault="00BD235A" w:rsidP="00BD235A">
      <w:pPr>
        <w:pStyle w:val="BodyText"/>
        <w:rPr>
          <w:del w:id="21" w:author="Ihor Husar" w:date="2018-08-09T15:13:00Z"/>
          <w:rStyle w:val="IntenseEmphasis"/>
        </w:rPr>
      </w:pPr>
      <w:del w:id="22" w:author="Ihor Husar" w:date="2018-08-09T15:13:00Z">
        <w:r w:rsidDel="008E0BB9">
          <w:rPr>
            <w:rStyle w:val="IntenseEmphasis"/>
          </w:rPr>
          <w:delText>&lt;</w:delText>
        </w:r>
        <w:r w:rsidR="000C569C" w:rsidDel="008E0BB9">
          <w:rPr>
            <w:rStyle w:val="IntenseEmphasis"/>
          </w:rPr>
          <w:delText xml:space="preserve">EXAMPLE: </w:delText>
        </w:r>
        <w:r w:rsidRPr="009A711B" w:rsidDel="008E0BB9">
          <w:rPr>
            <w:rStyle w:val="IntenseEmphasis"/>
          </w:rPr>
          <w:delText xml:space="preserve">The Uility Functions integration package contains several useful workflow functions for common automation and integration activities in </w:delText>
        </w:r>
        <w:r w:rsidDel="008E0BB9">
          <w:rPr>
            <w:rStyle w:val="IntenseEmphasis"/>
          </w:rPr>
          <w:delText xml:space="preserve">the </w:delText>
        </w:r>
        <w:r w:rsidRPr="009A711B" w:rsidDel="008E0BB9">
          <w:rPr>
            <w:rStyle w:val="IntenseEmphasis"/>
          </w:rPr>
          <w:delText>Resilient</w:delText>
        </w:r>
        <w:r w:rsidDel="008E0BB9">
          <w:rPr>
            <w:rStyle w:val="IntenseEmphasis"/>
          </w:rPr>
          <w:delText xml:space="preserve"> platform</w:delText>
        </w:r>
        <w:r w:rsidRPr="009A711B" w:rsidDel="008E0BB9">
          <w:rPr>
            <w:rStyle w:val="IntenseEmphasis"/>
          </w:rPr>
          <w:delText>.</w:delText>
        </w:r>
        <w:r w:rsidDel="008E0BB9">
          <w:rPr>
            <w:rStyle w:val="IntenseEmphasis"/>
          </w:rPr>
          <w:delText>&gt;</w:delText>
        </w:r>
      </w:del>
    </w:p>
    <w:p w14:paraId="19A0DA16" w14:textId="31F5C2CC" w:rsidR="00AB2F66" w:rsidRPr="009A711B" w:rsidDel="008E0BB9" w:rsidRDefault="00BD235A" w:rsidP="00C951A3">
      <w:pPr>
        <w:pStyle w:val="BodyText"/>
        <w:rPr>
          <w:del w:id="23" w:author="Ihor Husar" w:date="2018-08-09T15:13:00Z"/>
          <w:rStyle w:val="IntenseEmphasis"/>
        </w:rPr>
      </w:pPr>
      <w:del w:id="24" w:author="Ihor Husar" w:date="2018-08-09T15:13:00Z">
        <w:r w:rsidDel="008E0BB9">
          <w:rPr>
            <w:rStyle w:val="IntenseEmphasis"/>
          </w:rPr>
          <w:delText>&lt;</w:delText>
        </w:r>
        <w:r w:rsidR="00662ABF" w:rsidRPr="009A711B" w:rsidDel="008E0BB9">
          <w:rPr>
            <w:rStyle w:val="IntenseEmphasis"/>
          </w:rPr>
          <w:delText xml:space="preserve">The remainder of this document describes each </w:delText>
        </w:r>
        <w:r w:rsidR="00B17E46" w:rsidRPr="009A711B" w:rsidDel="008E0BB9">
          <w:rPr>
            <w:rStyle w:val="IntenseEmphasis"/>
          </w:rPr>
          <w:delText xml:space="preserve">included </w:delText>
        </w:r>
        <w:r w:rsidR="00662ABF" w:rsidRPr="009A711B" w:rsidDel="008E0BB9">
          <w:rPr>
            <w:rStyle w:val="IntenseEmphasis"/>
          </w:rPr>
          <w:delText xml:space="preserve">function, how to configure </w:delText>
        </w:r>
        <w:r w:rsidR="00B17E46" w:rsidRPr="009A711B" w:rsidDel="008E0BB9">
          <w:rPr>
            <w:rStyle w:val="IntenseEmphasis"/>
          </w:rPr>
          <w:delText>them</w:delText>
        </w:r>
        <w:r w:rsidR="00662ABF" w:rsidRPr="009A711B" w:rsidDel="008E0BB9">
          <w:rPr>
            <w:rStyle w:val="IntenseEmphasis"/>
          </w:rPr>
          <w:delText xml:space="preserve"> in custom workflows, and any additional customization options.</w:delText>
        </w:r>
        <w:r w:rsidDel="008E0BB9">
          <w:rPr>
            <w:rStyle w:val="IntenseEmphasis"/>
          </w:rPr>
          <w:delText>&gt;</w:delText>
        </w:r>
      </w:del>
    </w:p>
    <w:p w14:paraId="029AACCB" w14:textId="75D5C788" w:rsidR="00C951A3" w:rsidRDefault="001B086B" w:rsidP="00537786">
      <w:pPr>
        <w:pStyle w:val="Heading10"/>
      </w:pPr>
      <w:r>
        <w:t>Installation</w:t>
      </w:r>
    </w:p>
    <w:p w14:paraId="14AEC795" w14:textId="77777777" w:rsidR="001B086B" w:rsidRDefault="001B086B" w:rsidP="009A711B">
      <w:pPr>
        <w:pStyle w:val="BodyText"/>
        <w:keepNext/>
      </w:pPr>
      <w:bookmarkStart w:id="25" w:name="_Toc510253265"/>
      <w:r>
        <w:rPr>
          <w:rFonts w:cs="Arial"/>
          <w:szCs w:val="20"/>
        </w:rPr>
        <w:t>Before installing</w:t>
      </w:r>
      <w:r>
        <w:t>, verify that your environment meets the following prerequisites:</w:t>
      </w:r>
    </w:p>
    <w:p w14:paraId="102B5DB3" w14:textId="66A9E13C" w:rsidR="001B086B" w:rsidRDefault="001B086B" w:rsidP="009A711B">
      <w:pPr>
        <w:pStyle w:val="ListBullet"/>
        <w:keepNext/>
        <w:numPr>
          <w:ilvl w:val="0"/>
          <w:numId w:val="26"/>
        </w:numPr>
        <w:rPr>
          <w:ins w:id="26" w:author="Ihor Husar" w:date="2018-08-09T15:14:00Z"/>
        </w:rPr>
      </w:pPr>
      <w:r w:rsidRPr="00E754BD">
        <w:t>Resilient</w:t>
      </w:r>
      <w:r>
        <w:t xml:space="preserve"> platform is version 30 or later. </w:t>
      </w:r>
    </w:p>
    <w:p w14:paraId="1E329FE1" w14:textId="4E72FB4E" w:rsidR="008E0BB9" w:rsidRDefault="008E0BB9" w:rsidP="009A711B">
      <w:pPr>
        <w:pStyle w:val="ListBullet"/>
        <w:keepNext/>
        <w:numPr>
          <w:ilvl w:val="0"/>
          <w:numId w:val="26"/>
        </w:numPr>
      </w:pPr>
      <w:ins w:id="27" w:author="Ihor Husar" w:date="2018-08-09T15:14:00Z">
        <w:r>
          <w:t>You have the necessary credentials to access your provider</w:t>
        </w:r>
      </w:ins>
      <w:ins w:id="28" w:author="Ihor Husar" w:date="2018-08-09T15:15:00Z">
        <w:r>
          <w:t xml:space="preserve">’s Cloud Foundry </w:t>
        </w:r>
      </w:ins>
      <w:ins w:id="29" w:author="Ihor Husar" w:date="2018-08-09T16:09:00Z">
        <w:r w:rsidR="00AE5D05">
          <w:t>API</w:t>
        </w:r>
      </w:ins>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30" w:name="_Toc509305886"/>
      <w:r>
        <w:lastRenderedPageBreak/>
        <w:t>Install the Python components</w:t>
      </w:r>
      <w:bookmarkEnd w:id="30"/>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43AC3D6" w:rsidR="00B22452" w:rsidRPr="00E9325F" w:rsidRDefault="00B22452" w:rsidP="00B22452">
      <w:pPr>
        <w:pStyle w:val="Code0"/>
        <w:ind w:left="0" w:firstLine="360"/>
        <w:rPr>
          <w:lang w:val="en-GB"/>
        </w:rPr>
      </w:pPr>
      <w:r>
        <w:t xml:space="preserve">sudo pip install --upgrade </w:t>
      </w:r>
      <w:del w:id="31" w:author="Ihor Husar" w:date="2018-08-09T15:15:00Z">
        <w:r w:rsidDel="008E0BB9">
          <w:delText>fn_&lt;</w:delText>
        </w:r>
        <w:r w:rsidRPr="009A711B" w:rsidDel="008E0BB9">
          <w:rPr>
            <w:i/>
          </w:rPr>
          <w:delText>fn_name</w:delText>
        </w:r>
        <w:r w:rsidDel="008E0BB9">
          <w:delText>&gt;</w:delText>
        </w:r>
      </w:del>
      <w:ins w:id="32" w:author="Ihor Husar" w:date="2018-08-09T15:15:00Z">
        <w:r w:rsidR="008E0BB9">
          <w:t>fn_cloud_foundry</w:t>
        </w:r>
      </w:ins>
      <w:r>
        <w:t>-</w:t>
      </w:r>
      <w:del w:id="33" w:author="Ihor Husar" w:date="2018-08-09T15:16:00Z">
        <w:r w:rsidDel="008E0BB9">
          <w:delText>&lt;</w:delText>
        </w:r>
        <w:r w:rsidRPr="009B0406" w:rsidDel="008E0BB9">
          <w:rPr>
            <w:i/>
          </w:rPr>
          <w:delText>version</w:delText>
        </w:r>
        <w:r w:rsidDel="008E0BB9">
          <w:delText>&gt;.&lt;zip&gt;</w:delText>
        </w:r>
      </w:del>
      <w:ins w:id="34" w:author="Ihor Husar" w:date="2018-08-09T15:16:00Z">
        <w:r w:rsidR="008E0BB9">
          <w:t>1.0.0.tar.gz</w:t>
        </w:r>
      </w:ins>
    </w:p>
    <w:p w14:paraId="1674FC7E" w14:textId="73639800" w:rsidR="008D2369" w:rsidDel="008E0BB9" w:rsidRDefault="008D2369" w:rsidP="008D2369">
      <w:pPr>
        <w:pStyle w:val="BodyText"/>
        <w:rPr>
          <w:del w:id="35" w:author="Ihor Husar" w:date="2018-08-09T15:16:00Z"/>
          <w:color w:val="4F81BD" w:themeColor="accent1"/>
        </w:rPr>
      </w:pPr>
      <w:del w:id="36" w:author="Ihor Husar" w:date="2018-08-09T15:16:00Z">
        <w:r w:rsidRPr="00F34EDD" w:rsidDel="008E0BB9">
          <w:rPr>
            <w:color w:val="4F81BD" w:themeColor="accent1"/>
          </w:rPr>
          <w:delText>&lt;</w:delText>
        </w:r>
        <w:r w:rsidDel="008E0BB9">
          <w:rPr>
            <w:color w:val="4F81BD" w:themeColor="accent1"/>
          </w:rPr>
          <w:delText>I</w:delText>
        </w:r>
        <w:r w:rsidRPr="00F34EDD" w:rsidDel="008E0BB9">
          <w:rPr>
            <w:color w:val="4F81BD" w:themeColor="accent1"/>
          </w:rPr>
          <w:delText xml:space="preserve">f this is a zip package with </w:delText>
        </w:r>
        <w:r w:rsidDel="008E0BB9">
          <w:rPr>
            <w:color w:val="4F81BD" w:themeColor="accent1"/>
          </w:rPr>
          <w:delText xml:space="preserve">a </w:delText>
        </w:r>
        <w:r w:rsidRPr="00F34EDD" w:rsidDel="008E0BB9">
          <w:rPr>
            <w:color w:val="4F81BD" w:themeColor="accent1"/>
          </w:rPr>
          <w:delText xml:space="preserve">tar.gz file inside, </w:delText>
        </w:r>
        <w:r w:rsidR="00B22452" w:rsidDel="008E0BB9">
          <w:rPr>
            <w:color w:val="4F81BD" w:themeColor="accent1"/>
          </w:rPr>
          <w:delText>change step 2 to this</w:delText>
        </w:r>
        <w:r w:rsidDel="008E0BB9">
          <w:rPr>
            <w:color w:val="4F81BD" w:themeColor="accent1"/>
          </w:rPr>
          <w:delText>:</w:delText>
        </w:r>
      </w:del>
    </w:p>
    <w:p w14:paraId="0C57917C" w14:textId="64ADFAD8" w:rsidR="008D2369" w:rsidRPr="00B22452" w:rsidDel="008E0BB9" w:rsidRDefault="008D2369" w:rsidP="008D2369">
      <w:pPr>
        <w:pStyle w:val="BodyText"/>
        <w:rPr>
          <w:del w:id="37" w:author="Ihor Husar" w:date="2018-08-09T15:16:00Z"/>
          <w:color w:val="4F81BD" w:themeColor="accent1"/>
        </w:rPr>
      </w:pPr>
      <w:del w:id="38" w:author="Ihor Husar" w:date="2018-08-09T15:16:00Z">
        <w:r w:rsidRPr="00B22452" w:rsidDel="008E0BB9">
          <w:rPr>
            <w:color w:val="4F81BD" w:themeColor="accent1"/>
          </w:rPr>
          <w:delText>To install the package, you must first unzip it then install the package as follows:</w:delText>
        </w:r>
      </w:del>
    </w:p>
    <w:p w14:paraId="43EB8F89" w14:textId="7B9982C6" w:rsidR="008D2369" w:rsidRPr="00801DA6" w:rsidDel="008E0BB9" w:rsidRDefault="008D2369" w:rsidP="00B22452">
      <w:pPr>
        <w:pStyle w:val="Code0"/>
        <w:ind w:left="0"/>
        <w:rPr>
          <w:del w:id="39" w:author="Ihor Husar" w:date="2018-08-09T15:16:00Z"/>
          <w:color w:val="4F81BD" w:themeColor="accent1"/>
        </w:rPr>
      </w:pPr>
      <w:del w:id="40" w:author="Ihor Husar" w:date="2018-08-09T15:16:00Z">
        <w:r w:rsidRPr="00801DA6" w:rsidDel="008E0BB9">
          <w:rPr>
            <w:color w:val="4F81BD" w:themeColor="accent1"/>
          </w:rPr>
          <w:delText xml:space="preserve">sudo pip install --upgrade </w:delText>
        </w:r>
      </w:del>
      <w:del w:id="41" w:author="Ihor Husar" w:date="2018-08-09T15:15:00Z">
        <w:r w:rsidRPr="00801DA6" w:rsidDel="008E0BB9">
          <w:rPr>
            <w:color w:val="4F81BD" w:themeColor="accent1"/>
          </w:rPr>
          <w:delText>fn_&lt;fn_name&gt;</w:delText>
        </w:r>
      </w:del>
      <w:del w:id="42" w:author="Ihor Husar" w:date="2018-08-09T15:16:00Z">
        <w:r w:rsidRPr="00801DA6" w:rsidDel="008E0BB9">
          <w:rPr>
            <w:color w:val="4F81BD" w:themeColor="accent1"/>
          </w:rPr>
          <w:delText>-&lt;version&gt;.&lt;tar.gz&gt;</w:delText>
        </w:r>
      </w:del>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53C5766E" w14:textId="46CB2472" w:rsidR="00AE5D05" w:rsidRPr="00AE5D05" w:rsidRDefault="00801DA6" w:rsidP="00AE5D05">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78882F01" w:rsidR="00801DA6" w:rsidRDefault="00801DA6" w:rsidP="00801DA6">
      <w:pPr>
        <w:pStyle w:val="BodyText"/>
        <w:keepNext/>
        <w:numPr>
          <w:ilvl w:val="1"/>
          <w:numId w:val="23"/>
        </w:numPr>
        <w:ind w:left="720"/>
        <w:rPr>
          <w:rFonts w:cs="Arial"/>
          <w:color w:val="000000"/>
        </w:rPr>
      </w:pPr>
      <w:r>
        <w:rPr>
          <w:rFonts w:cs="Arial"/>
          <w:color w:val="000000"/>
        </w:rPr>
        <w:t>In the [</w:t>
      </w:r>
      <w:del w:id="43" w:author="Ihor Husar" w:date="2018-08-09T15:16:00Z">
        <w:r w:rsidDel="008E0BB9">
          <w:rPr>
            <w:rFonts w:cs="Arial"/>
            <w:color w:val="000000"/>
          </w:rPr>
          <w:delText>fn</w:delText>
        </w:r>
        <w:r w:rsidRPr="009472BD" w:rsidDel="008E0BB9">
          <w:rPr>
            <w:rFonts w:cs="Arial"/>
            <w:color w:val="000000"/>
          </w:rPr>
          <w:delText>_</w:delText>
        </w:r>
      </w:del>
      <w:del w:id="44" w:author="Ihor Husar" w:date="2018-08-09T15:15:00Z">
        <w:r w:rsidDel="008E0BB9">
          <w:rPr>
            <w:rFonts w:cs="Arial"/>
            <w:color w:val="000000"/>
          </w:rPr>
          <w:delText>&lt;</w:delText>
        </w:r>
        <w:r w:rsidRPr="009A711B" w:rsidDel="008E0BB9">
          <w:rPr>
            <w:rFonts w:cs="Arial"/>
            <w:i/>
            <w:color w:val="000000"/>
          </w:rPr>
          <w:delText>fn_name</w:delText>
        </w:r>
        <w:r w:rsidDel="008E0BB9">
          <w:rPr>
            <w:rFonts w:cs="Arial"/>
            <w:color w:val="000000"/>
          </w:rPr>
          <w:delText>&gt;</w:delText>
        </w:r>
      </w:del>
      <w:ins w:id="45" w:author="Ihor Husar" w:date="2018-08-09T15:15:00Z">
        <w:r w:rsidR="008E0BB9">
          <w:rPr>
            <w:rFonts w:cs="Arial"/>
            <w:color w:val="000000"/>
          </w:rPr>
          <w:t>fn_cloud_foundry</w:t>
        </w:r>
      </w:ins>
      <w:r w:rsidRPr="00C603D2">
        <w:rPr>
          <w:rFonts w:cs="Arial"/>
          <w:color w:val="000000"/>
        </w:rPr>
        <w:t>]</w:t>
      </w:r>
      <w:r>
        <w:rPr>
          <w:rFonts w:cs="Arial"/>
          <w:color w:val="000000"/>
        </w:rPr>
        <w:t xml:space="preserve"> section, edit the settings as follows:</w:t>
      </w:r>
    </w:p>
    <w:p w14:paraId="39949C85" w14:textId="78C95785" w:rsidR="008E0BB9" w:rsidRDefault="00801DA6" w:rsidP="008E0BB9">
      <w:pPr>
        <w:pStyle w:val="Code0"/>
        <w:ind w:left="720"/>
        <w:rPr>
          <w:ins w:id="46" w:author="Ihor Husar" w:date="2018-08-09T15:18:00Z"/>
        </w:rPr>
      </w:pPr>
      <w:del w:id="47" w:author="Ihor Husar" w:date="2018-08-09T15:18:00Z">
        <w:r w:rsidRPr="00801DA6" w:rsidDel="008E0BB9">
          <w:delText>&lt;settings&gt;</w:delText>
        </w:r>
      </w:del>
      <w:ins w:id="48" w:author="Ihor Husar" w:date="2018-08-09T15:18:00Z">
        <w:r w:rsidR="008E0BB9">
          <w:t>[fn_cloud_foundry]</w:t>
        </w:r>
      </w:ins>
    </w:p>
    <w:p w14:paraId="6A2C6F14" w14:textId="402BDA60" w:rsidR="00CB6E42" w:rsidRDefault="00CB6E42" w:rsidP="00CB6E42">
      <w:pPr>
        <w:pStyle w:val="Code0"/>
        <w:ind w:left="720"/>
        <w:rPr>
          <w:ins w:id="49" w:author="Ihor Husar" w:date="2018-08-09T15:20:00Z"/>
        </w:rPr>
      </w:pPr>
      <w:ins w:id="50" w:author="Ihor Husar" w:date="2018-08-09T15:20:00Z">
        <w:r>
          <w:t>#Base url endpoint of your CF platform</w:t>
        </w:r>
      </w:ins>
    </w:p>
    <w:p w14:paraId="29E7A17B" w14:textId="2E838C9B" w:rsidR="00CB6E42" w:rsidRDefault="00CB6E42" w:rsidP="00CB6E42">
      <w:pPr>
        <w:pStyle w:val="Code0"/>
        <w:ind w:left="720"/>
        <w:rPr>
          <w:ins w:id="51" w:author="Ihor Husar" w:date="2018-08-09T15:20:00Z"/>
        </w:rPr>
      </w:pPr>
      <w:ins w:id="52" w:author="Ihor Husar" w:date="2018-08-09T15:20:00Z">
        <w:r>
          <w:t xml:space="preserve">#For example, for IBM’s BlueMix it is: </w:t>
        </w:r>
        <w:r w:rsidRPr="00CB6E42">
          <w:t>https://api.stage1.ng.bluemix.net/</w:t>
        </w:r>
      </w:ins>
    </w:p>
    <w:p w14:paraId="6334800C" w14:textId="679DDF11" w:rsidR="00CB6E42" w:rsidRDefault="008E0BB9" w:rsidP="008E0BB9">
      <w:pPr>
        <w:pStyle w:val="Code0"/>
        <w:ind w:left="720"/>
        <w:rPr>
          <w:ins w:id="53" w:author="Ihor Husar" w:date="2018-08-09T15:19:00Z"/>
        </w:rPr>
      </w:pPr>
      <w:ins w:id="54" w:author="Ihor Husar" w:date="2018-08-09T15:18:00Z">
        <w:r>
          <w:t xml:space="preserve">cf_api_base=xxx </w:t>
        </w:r>
      </w:ins>
    </w:p>
    <w:p w14:paraId="2E98AEA2" w14:textId="1CC3A921" w:rsidR="00CB6E42" w:rsidRDefault="00CB6E42" w:rsidP="008E0BB9">
      <w:pPr>
        <w:pStyle w:val="Code0"/>
        <w:ind w:left="720"/>
        <w:rPr>
          <w:ins w:id="55" w:author="Ihor Husar" w:date="2018-08-09T15:21:00Z"/>
        </w:rPr>
      </w:pPr>
      <w:ins w:id="56" w:author="Ihor Husar" w:date="2018-08-09T15:20:00Z">
        <w:r>
          <w:t>#Enter only what</w:t>
        </w:r>
      </w:ins>
      <w:ins w:id="57" w:author="Ihor Husar" w:date="2018-08-09T15:21:00Z">
        <w:r>
          <w:t>’s required by your authenticator.</w:t>
        </w:r>
      </w:ins>
    </w:p>
    <w:p w14:paraId="193C0E96" w14:textId="07228DCC" w:rsidR="00CB6E42" w:rsidRDefault="00CB6E42" w:rsidP="008E0BB9">
      <w:pPr>
        <w:pStyle w:val="Code0"/>
        <w:ind w:left="720"/>
        <w:rPr>
          <w:ins w:id="58" w:author="Ihor Husar" w:date="2018-08-09T15:20:00Z"/>
        </w:rPr>
      </w:pPr>
      <w:ins w:id="59" w:author="Ihor Husar" w:date="2018-08-09T15:21:00Z">
        <w:r>
          <w:t>#For example, the default BlueMix</w:t>
        </w:r>
      </w:ins>
      <w:ins w:id="60" w:author="Ihor Husar" w:date="2018-08-09T15:29:00Z">
        <w:r>
          <w:t>CF</w:t>
        </w:r>
      </w:ins>
      <w:ins w:id="61" w:author="Ihor Husar" w:date="2018-08-09T15:21:00Z">
        <w:r>
          <w:t xml:space="preserve"> authenticator only requires apikey.</w:t>
        </w:r>
      </w:ins>
    </w:p>
    <w:p w14:paraId="23BCBD42" w14:textId="1FDE4F66" w:rsidR="008E0BB9" w:rsidRDefault="008E0BB9" w:rsidP="008E0BB9">
      <w:pPr>
        <w:pStyle w:val="Code0"/>
        <w:ind w:left="720"/>
        <w:rPr>
          <w:ins w:id="62" w:author="Ihor Husar" w:date="2018-08-09T15:18:00Z"/>
        </w:rPr>
      </w:pPr>
      <w:ins w:id="63" w:author="Ihor Husar" w:date="2018-08-09T15:18:00Z">
        <w:r>
          <w:t>cf_api_apikey=xxx</w:t>
        </w:r>
      </w:ins>
    </w:p>
    <w:p w14:paraId="1AB553F0" w14:textId="77777777" w:rsidR="008E0BB9" w:rsidRDefault="008E0BB9" w:rsidP="008E0BB9">
      <w:pPr>
        <w:pStyle w:val="Code0"/>
        <w:ind w:left="720"/>
        <w:rPr>
          <w:ins w:id="64" w:author="Ihor Husar" w:date="2018-08-09T15:18:00Z"/>
        </w:rPr>
      </w:pPr>
      <w:ins w:id="65" w:author="Ihor Husar" w:date="2018-08-09T15:18:00Z">
        <w:r>
          <w:t>cf_api_username=xxx</w:t>
        </w:r>
      </w:ins>
    </w:p>
    <w:p w14:paraId="7E29102E" w14:textId="3961D230" w:rsidR="008E0BB9" w:rsidRPr="00801DA6" w:rsidRDefault="008E0BB9" w:rsidP="008E0BB9">
      <w:pPr>
        <w:pStyle w:val="Code0"/>
        <w:ind w:left="720"/>
      </w:pPr>
      <w:ins w:id="66" w:author="Ihor Husar" w:date="2018-08-09T15:18:00Z">
        <w:r>
          <w:t>cf_api_password=xxx</w:t>
        </w:r>
      </w:ins>
    </w:p>
    <w:p w14:paraId="64C21A65" w14:textId="77777777" w:rsidR="002C121D" w:rsidRDefault="00614138">
      <w:pPr>
        <w:pStyle w:val="BodyText"/>
        <w:numPr>
          <w:ilvl w:val="0"/>
          <w:numId w:val="23"/>
        </w:numPr>
        <w:rPr>
          <w:ins w:id="67" w:author="Ihor Husar" w:date="2018-08-10T09:26:00Z"/>
        </w:rPr>
        <w:pPrChange w:id="68" w:author="Ihor Husar" w:date="2018-08-10T09:26:00Z">
          <w:pPr>
            <w:pStyle w:val="Heading20"/>
          </w:pPr>
        </w:pPrChange>
      </w:pPr>
      <w:ins w:id="69" w:author="Ihor Husar" w:date="2018-08-09T16:15:00Z">
        <w:r>
          <w:t xml:space="preserve">Current function is configured by default to work with </w:t>
        </w:r>
      </w:ins>
      <w:ins w:id="70" w:author="Ihor Husar" w:date="2018-08-10T09:22:00Z">
        <w:r w:rsidR="002C121D">
          <w:t xml:space="preserve">BlueMix Cloud Foundry platform, but it can be connected to any platform that exposes API. </w:t>
        </w:r>
      </w:ins>
    </w:p>
    <w:p w14:paraId="28862269" w14:textId="24810EF7" w:rsidR="002C121D" w:rsidRDefault="002C121D">
      <w:pPr>
        <w:pStyle w:val="BodyText"/>
        <w:numPr>
          <w:ilvl w:val="1"/>
          <w:numId w:val="23"/>
        </w:numPr>
        <w:rPr>
          <w:ins w:id="71" w:author="Ihor Husar" w:date="2018-08-10T09:26:00Z"/>
        </w:rPr>
        <w:pPrChange w:id="72" w:author="Ihor Husar" w:date="2018-08-10T09:26:00Z">
          <w:pPr>
            <w:pStyle w:val="Heading20"/>
          </w:pPr>
        </w:pPrChange>
      </w:pPr>
      <w:ins w:id="73" w:author="Ihor Husar" w:date="2018-08-10T09:26:00Z">
        <w:r>
          <w:lastRenderedPageBreak/>
          <w:t>Create</w:t>
        </w:r>
      </w:ins>
      <w:ins w:id="74" w:author="Ihor Husar" w:date="2018-08-10T09:24:00Z">
        <w:r>
          <w:t xml:space="preserve"> a new </w:t>
        </w:r>
        <w:r>
          <w:rPr>
            <w:b/>
          </w:rPr>
          <w:t>Authenticator</w:t>
        </w:r>
        <w:r>
          <w:t xml:space="preserve"> class, that inherits from </w:t>
        </w:r>
        <w:r>
          <w:rPr>
            <w:b/>
          </w:rPr>
          <w:t>AuthenticatorBase</w:t>
        </w:r>
        <w:r>
          <w:t xml:space="preserve"> located in utils/authenticat</w:t>
        </w:r>
      </w:ins>
      <w:ins w:id="75" w:author="Ihor Husar" w:date="2018-08-10T09:27:00Z">
        <w:r>
          <w:t>ion</w:t>
        </w:r>
      </w:ins>
      <w:ins w:id="76" w:author="Ihor Husar" w:date="2018-08-10T09:24:00Z">
        <w:r>
          <w:t xml:space="preserve">. It needs to implement 2 methods, auth </w:t>
        </w:r>
      </w:ins>
      <w:ins w:id="77" w:author="Ihor Husar" w:date="2018-08-10T09:25:00Z">
        <w:r>
          <w:t>–</w:t>
        </w:r>
      </w:ins>
      <w:ins w:id="78" w:author="Ihor Husar" w:date="2018-08-10T09:24:00Z">
        <w:r>
          <w:t xml:space="preserve"> to </w:t>
        </w:r>
      </w:ins>
      <w:ins w:id="79" w:author="Ihor Husar" w:date="2018-08-10T09:25:00Z">
        <w:r>
          <w:t xml:space="preserve">authenticate, and get_headers – to return headers that need to be added to the </w:t>
        </w:r>
      </w:ins>
      <w:ins w:id="80" w:author="Ihor Husar" w:date="2018-08-10T09:27:00Z">
        <w:r>
          <w:t>http requests</w:t>
        </w:r>
      </w:ins>
      <w:ins w:id="81" w:author="Ihor Husar" w:date="2018-08-10T09:25:00Z">
        <w:r>
          <w:t xml:space="preserve"> in order for it to be authenticated</w:t>
        </w:r>
      </w:ins>
      <w:ins w:id="82" w:author="Ihor Husar" w:date="2018-08-10T11:20:00Z">
        <w:r w:rsidR="00F369D9">
          <w:t xml:space="preserve"> as a dictionary</w:t>
        </w:r>
      </w:ins>
      <w:ins w:id="83" w:author="Ihor Husar" w:date="2018-08-10T09:25:00Z">
        <w:r>
          <w:t xml:space="preserve">. </w:t>
        </w:r>
      </w:ins>
    </w:p>
    <w:p w14:paraId="4ED78510" w14:textId="0EC6CA9E" w:rsidR="00AE5D05" w:rsidRDefault="002C121D">
      <w:pPr>
        <w:pStyle w:val="BodyText"/>
        <w:numPr>
          <w:ilvl w:val="1"/>
          <w:numId w:val="23"/>
        </w:numPr>
        <w:rPr>
          <w:ins w:id="84" w:author="Ihor Husar" w:date="2018-08-10T09:27:00Z"/>
        </w:rPr>
        <w:pPrChange w:id="85" w:author="Ihor Husar" w:date="2018-08-10T09:26:00Z">
          <w:pPr>
            <w:pStyle w:val="Heading20"/>
          </w:pPr>
        </w:pPrChange>
      </w:pPr>
      <w:ins w:id="86" w:author="Ihor Husar" w:date="2018-08-10T09:25:00Z">
        <w:r>
          <w:t>In the code for the functions, the default authenticator will need to be replaced by the one you</w:t>
        </w:r>
      </w:ins>
      <w:ins w:id="87" w:author="Ihor Husar" w:date="2018-08-10T09:26:00Z">
        <w:r>
          <w:t>’ve created.</w:t>
        </w:r>
      </w:ins>
    </w:p>
    <w:p w14:paraId="7B57BB01" w14:textId="3478E912" w:rsidR="002C121D" w:rsidRDefault="002C121D">
      <w:pPr>
        <w:pStyle w:val="BodyText"/>
        <w:numPr>
          <w:ilvl w:val="1"/>
          <w:numId w:val="23"/>
        </w:numPr>
        <w:rPr>
          <w:ins w:id="88" w:author="Ihor Husar" w:date="2018-08-09T16:10:00Z"/>
        </w:rPr>
        <w:pPrChange w:id="89" w:author="Ihor Husar" w:date="2018-08-10T09:26:00Z">
          <w:pPr>
            <w:pStyle w:val="Heading20"/>
          </w:pPr>
        </w:pPrChange>
      </w:pPr>
      <w:ins w:id="90" w:author="Ihor Husar" w:date="2018-08-10T09:27:00Z">
        <w:r>
          <w:t xml:space="preserve">Build the package with the new code, by running </w:t>
        </w:r>
      </w:ins>
      <w:ins w:id="91" w:author="Ihor Husar" w:date="2018-08-10T09:28:00Z">
        <w:r>
          <w:rPr>
            <w:b/>
          </w:rPr>
          <w:t>python setup.py sdist</w:t>
        </w:r>
        <w:r>
          <w:t>, and install the newly built package.</w:t>
        </w:r>
      </w:ins>
    </w:p>
    <w:p w14:paraId="6DB02F2B" w14:textId="7A41F16B" w:rsidR="00F33F4A" w:rsidRDefault="00F33F4A" w:rsidP="009A711B">
      <w:pPr>
        <w:pStyle w:val="Heading20"/>
      </w:pPr>
      <w:r>
        <w:t>Deploy customizations to the Resilient platform</w:t>
      </w:r>
    </w:p>
    <w:p w14:paraId="67D6A48A" w14:textId="08E9048E" w:rsidR="00692175" w:rsidRPr="00692175" w:rsidRDefault="00692175" w:rsidP="00692175">
      <w:pPr>
        <w:pStyle w:val="BodyText"/>
        <w:rPr>
          <w:ins w:id="92" w:author="Ihor Husar" w:date="2018-08-09T15:29:00Z"/>
          <w:rPrChange w:id="93" w:author="Ihor Husar" w:date="2018-08-09T15:29:00Z">
            <w:rPr>
              <w:ins w:id="94" w:author="Ihor Husar" w:date="2018-08-09T15:29:00Z"/>
              <w:i/>
              <w:color w:val="4F81BD" w:themeColor="accent1"/>
            </w:rPr>
          </w:rPrChange>
        </w:rPr>
      </w:pPr>
      <w:ins w:id="95" w:author="Ihor Husar" w:date="2018-08-09T15:29:00Z">
        <w:r>
          <w:t>The package contains 3 functions that can be used in workflows, as well as an example workflow that demonstrates how to call one of the functions.</w:t>
        </w:r>
      </w:ins>
    </w:p>
    <w:p w14:paraId="2CE55656" w14:textId="681E274D" w:rsidR="000C569C" w:rsidRPr="009A711B" w:rsidDel="00692175" w:rsidRDefault="000C569C" w:rsidP="00801DA6">
      <w:pPr>
        <w:pStyle w:val="BodyText"/>
        <w:keepNext/>
        <w:rPr>
          <w:del w:id="96" w:author="Ihor Husar" w:date="2018-08-09T15:29:00Z"/>
          <w:i/>
          <w:color w:val="4F81BD" w:themeColor="accent1"/>
        </w:rPr>
      </w:pPr>
      <w:del w:id="97" w:author="Ihor Husar" w:date="2018-08-09T15:29:00Z">
        <w:r w:rsidRPr="009A711B" w:rsidDel="00692175">
          <w:rPr>
            <w:i/>
            <w:color w:val="4F81BD" w:themeColor="accent1"/>
          </w:rPr>
          <w:delText>&lt;Describe what the package contains.&gt;</w:delText>
        </w:r>
      </w:del>
    </w:p>
    <w:p w14:paraId="1B0E6F06" w14:textId="457C8704" w:rsidR="00F33F4A" w:rsidRPr="009A711B" w:rsidDel="00692175" w:rsidRDefault="000C569C" w:rsidP="009A711B">
      <w:pPr>
        <w:pStyle w:val="BodyText"/>
        <w:rPr>
          <w:del w:id="98" w:author="Ihor Husar" w:date="2018-08-09T15:30:00Z"/>
          <w:i/>
          <w:color w:val="4F81BD" w:themeColor="accent1"/>
        </w:rPr>
      </w:pPr>
      <w:del w:id="99" w:author="Ihor Husar" w:date="2018-08-09T15:30:00Z">
        <w:r w:rsidRPr="009A711B" w:rsidDel="00692175">
          <w:rPr>
            <w:i/>
            <w:color w:val="4F81BD" w:themeColor="accent1"/>
          </w:rPr>
          <w:delText xml:space="preserve">&lt;EXAMPLE: </w:delText>
        </w:r>
        <w:r w:rsidR="00F33F4A" w:rsidRPr="009A711B" w:rsidDel="00692175">
          <w:rPr>
            <w:i/>
            <w:color w:val="4F81BD" w:themeColor="accent1"/>
          </w:rPr>
          <w:delText>The package contains function definitions that you can use in workflows, and includes example workflows and rules tha show how to use these functions.</w:delText>
        </w:r>
        <w:r w:rsidRPr="009A711B" w:rsidDel="00692175">
          <w:rPr>
            <w:i/>
            <w:color w:val="4F81BD" w:themeColor="accent1"/>
          </w:rPr>
          <w:delText>&gt;</w:delText>
        </w:r>
      </w:del>
    </w:p>
    <w:bookmarkEnd w:id="25"/>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4E99324C"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del w:id="100" w:author="Ihor Husar" w:date="2018-08-09T15:31:00Z">
        <w:r w:rsidR="00F33F4A" w:rsidRPr="003279DC" w:rsidDel="00957619">
          <w:rPr>
            <w:rFonts w:cs="Arial"/>
            <w:color w:val="000000"/>
          </w:rPr>
          <w:delText xml:space="preserve"> </w:delText>
        </w:r>
        <w:r w:rsidR="00F33F4A" w:rsidRPr="003279DC" w:rsidDel="00957619">
          <w:rPr>
            <w:rFonts w:cs="Arial"/>
            <w:i/>
            <w:color w:val="4F81BD" w:themeColor="accent1"/>
          </w:rPr>
          <w:delText xml:space="preserve">&lt;replace </w:delText>
        </w:r>
        <w:r w:rsidR="00F34EDD" w:rsidRPr="003279DC" w:rsidDel="00957619">
          <w:rPr>
            <w:rFonts w:cs="Arial"/>
            <w:i/>
            <w:color w:val="4F81BD" w:themeColor="accent1"/>
          </w:rPr>
          <w:delText xml:space="preserve">the </w:delText>
        </w:r>
        <w:r w:rsidR="00F33F4A" w:rsidRPr="003279DC" w:rsidDel="00957619">
          <w:rPr>
            <w:rFonts w:cs="Arial"/>
            <w:i/>
            <w:color w:val="4F81BD" w:themeColor="accent1"/>
          </w:rPr>
          <w:delText xml:space="preserve">contents </w:delText>
        </w:r>
        <w:r w:rsidR="00F34EDD" w:rsidRPr="003279DC" w:rsidDel="00957619">
          <w:rPr>
            <w:rFonts w:cs="Arial"/>
            <w:i/>
            <w:color w:val="4F81BD" w:themeColor="accent1"/>
          </w:rPr>
          <w:delText xml:space="preserve">below </w:delText>
        </w:r>
        <w:r w:rsidR="00F33F4A" w:rsidRPr="003279DC" w:rsidDel="00957619">
          <w:rPr>
            <w:rFonts w:cs="Arial"/>
            <w:i/>
            <w:color w:val="4F81BD" w:themeColor="accent1"/>
          </w:rPr>
          <w:delText>with your own&gt;</w:delText>
        </w:r>
      </w:del>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lastRenderedPageBreak/>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101"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102" w:name="_Toc510253272"/>
      <w:bookmarkEnd w:id="101"/>
      <w:r>
        <w:lastRenderedPageBreak/>
        <w:t>Function Descriptions</w:t>
      </w:r>
    </w:p>
    <w:p w14:paraId="0BCD30C4" w14:textId="77777777" w:rsidR="00B84D38" w:rsidRDefault="004F6CA4" w:rsidP="004F6CA4">
      <w:pPr>
        <w:pStyle w:val="BodyText"/>
        <w:keepNext/>
        <w:rPr>
          <w:ins w:id="103" w:author="Ihor Husar" w:date="2018-08-09T15:52:00Z"/>
        </w:rPr>
      </w:pPr>
      <w:r>
        <w:t>Once the function package deploys the function(s), you can view them in the Resilient platform Functions tab, as shown below.</w:t>
      </w:r>
      <w:r w:rsidRPr="00D35F7F">
        <w:t xml:space="preserve"> </w:t>
      </w:r>
      <w:ins w:id="104" w:author="Ihor Husar" w:date="2018-08-09T15:51:00Z">
        <w:r w:rsidR="00B84D38">
          <w:t>This package also includes an example workflow showing how to use one of the functions. You can edit and modify this workflow to your needs.</w:t>
        </w:r>
      </w:ins>
    </w:p>
    <w:p w14:paraId="4314CAA0" w14:textId="4B693F11" w:rsidR="004F6CA4" w:rsidRPr="009A711B" w:rsidRDefault="00B84D38" w:rsidP="004F6CA4">
      <w:pPr>
        <w:pStyle w:val="BodyText"/>
        <w:keepNext/>
        <w:rPr>
          <w:color w:val="4F81BD" w:themeColor="accent1"/>
        </w:rPr>
      </w:pPr>
      <w:ins w:id="105" w:author="Ihor Husar" w:date="2018-08-09T15:52:00Z">
        <w:r>
          <w:rPr>
            <w:noProof/>
            <w:color w:val="4F81BD" w:themeColor="accent1"/>
          </w:rPr>
          <w:drawing>
            <wp:inline distT="0" distB="0" distL="0" distR="0" wp14:anchorId="1FA55E99" wp14:editId="5B3BDBD2">
              <wp:extent cx="6223637" cy="1147483"/>
              <wp:effectExtent l="50800" t="12700" r="50165" b="844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09 at 3.50.58 PM.png"/>
                      <pic:cNvPicPr/>
                    </pic:nvPicPr>
                    <pic:blipFill>
                      <a:blip r:embed="rId10"/>
                      <a:stretch>
                        <a:fillRect/>
                      </a:stretch>
                    </pic:blipFill>
                    <pic:spPr>
                      <a:xfrm>
                        <a:off x="0" y="0"/>
                        <a:ext cx="6339671" cy="1168877"/>
                      </a:xfrm>
                      <a:prstGeom prst="rect">
                        <a:avLst/>
                      </a:prstGeom>
                      <a:effectLst>
                        <a:outerShdw blurRad="50800" dist="38100" dir="5400000" algn="t" rotWithShape="0">
                          <a:prstClr val="black">
                            <a:alpha val="40000"/>
                          </a:prstClr>
                        </a:outerShdw>
                      </a:effectLst>
                    </pic:spPr>
                  </pic:pic>
                </a:graphicData>
              </a:graphic>
            </wp:inline>
          </w:drawing>
        </w:r>
      </w:ins>
      <w:del w:id="106" w:author="Ihor Husar" w:date="2018-08-09T15:52:00Z">
        <w:r w:rsidR="004F6CA4" w:rsidRPr="009A711B" w:rsidDel="00B84D38">
          <w:rPr>
            <w:color w:val="4F81BD" w:themeColor="accent1"/>
          </w:rPr>
          <w:delText>&lt;</w:delText>
        </w:r>
        <w:r w:rsidR="004F6CA4" w:rsidDel="00B84D38">
          <w:rPr>
            <w:color w:val="4F81BD" w:themeColor="accent1"/>
          </w:rPr>
          <w:delText xml:space="preserve">IF NEEDED - </w:delText>
        </w:r>
        <w:r w:rsidR="004F6CA4" w:rsidRPr="009A711B" w:rsidDel="00B84D38">
          <w:rPr>
            <w:color w:val="4F81BD" w:themeColor="accent1"/>
          </w:rPr>
          <w:delText>The package also includes example workflows and rules that show how the functions can be used. You can copy and modify these workflows and rules for your own needs.</w:delText>
        </w:r>
        <w:r w:rsidR="004F6CA4" w:rsidRPr="004F6CA4" w:rsidDel="00B84D38">
          <w:rPr>
            <w:color w:val="4F81BD" w:themeColor="accent1"/>
          </w:rPr>
          <w:delText>&gt;</w:delText>
        </w:r>
      </w:del>
    </w:p>
    <w:p w14:paraId="2A67C55F" w14:textId="2EBE4A62" w:rsidR="004F6CA4" w:rsidRPr="009A711B" w:rsidDel="00DB7BA9" w:rsidRDefault="00DB7BA9" w:rsidP="009A711B">
      <w:pPr>
        <w:pStyle w:val="BodyText"/>
        <w:keepNext/>
        <w:jc w:val="center"/>
        <w:rPr>
          <w:del w:id="107" w:author="Ihor Husar" w:date="2018-08-09T15:53:00Z"/>
          <w:color w:val="4F81BD" w:themeColor="accent1"/>
        </w:rPr>
      </w:pPr>
      <w:ins w:id="108" w:author="Ihor Husar" w:date="2018-08-09T15:53:00Z">
        <w:r w:rsidRPr="00DB7BA9">
          <w:rPr>
            <w:color w:val="4F81BD" w:themeColor="accent1"/>
          </w:rPr>
          <w:t>fn_cloud_foundry_manage_applications</w:t>
        </w:r>
      </w:ins>
      <w:del w:id="109" w:author="Ihor Husar" w:date="2018-08-09T15:53:00Z">
        <w:r w:rsidR="004F6CA4" w:rsidRPr="009A711B" w:rsidDel="00DB7BA9">
          <w:rPr>
            <w:color w:val="4F81BD" w:themeColor="accent1"/>
          </w:rPr>
          <w:delText>Screenshot – Function tab or individual function</w:delText>
        </w:r>
      </w:del>
    </w:p>
    <w:p w14:paraId="76BAF94A" w14:textId="35482CCC" w:rsidR="004F6CA4" w:rsidDel="00DB7BA9" w:rsidRDefault="004F6CA4" w:rsidP="004F6CA4">
      <w:pPr>
        <w:pStyle w:val="BodyText"/>
        <w:keepNext/>
        <w:rPr>
          <w:del w:id="110" w:author="Ihor Husar" w:date="2018-08-09T15:53:00Z"/>
          <w:i/>
          <w:color w:val="4F81BD" w:themeColor="accent1"/>
        </w:rPr>
      </w:pPr>
      <w:del w:id="111" w:author="Ihor Husar" w:date="2018-08-09T15:53:00Z">
        <w:r w:rsidRPr="009A711B" w:rsidDel="00DB7BA9">
          <w:rPr>
            <w:i/>
            <w:color w:val="4F81BD" w:themeColor="accent1"/>
          </w:rPr>
          <w:delText>&lt;</w:delText>
        </w:r>
        <w:r w:rsidDel="00DB7BA9">
          <w:rPr>
            <w:i/>
            <w:color w:val="4F81BD" w:themeColor="accent1"/>
          </w:rPr>
          <w:delText>NOTES:</w:delText>
        </w:r>
      </w:del>
    </w:p>
    <w:p w14:paraId="340BD5E9" w14:textId="3C20B531" w:rsidR="004F6CA4" w:rsidDel="00DB7BA9" w:rsidRDefault="004F6CA4" w:rsidP="009A711B">
      <w:pPr>
        <w:pStyle w:val="BodyText"/>
        <w:keepNext/>
        <w:numPr>
          <w:ilvl w:val="0"/>
          <w:numId w:val="27"/>
        </w:numPr>
        <w:rPr>
          <w:del w:id="112" w:author="Ihor Husar" w:date="2018-08-09T15:53:00Z"/>
          <w:i/>
          <w:color w:val="4F81BD" w:themeColor="accent1"/>
        </w:rPr>
      </w:pPr>
      <w:del w:id="113" w:author="Ihor Husar" w:date="2018-08-09T15:53:00Z">
        <w:r w:rsidDel="00DB7BA9">
          <w:rPr>
            <w:i/>
            <w:color w:val="4F81BD" w:themeColor="accent1"/>
          </w:rPr>
          <w:delText>I</w:delText>
        </w:r>
        <w:r w:rsidRPr="009A711B" w:rsidDel="00DB7BA9">
          <w:rPr>
            <w:i/>
            <w:color w:val="4F81BD" w:themeColor="accent1"/>
          </w:rPr>
          <w:delText>f you have only one function, you can use a screenshot of the function itself, which you get by clicking the function name in the Functions tab. Then change the text above to reference the right screenshot.</w:delText>
        </w:r>
      </w:del>
    </w:p>
    <w:p w14:paraId="5EFB9B7A" w14:textId="1FA3F9F3" w:rsidR="004F6CA4" w:rsidDel="00DB7BA9" w:rsidRDefault="004F6CA4" w:rsidP="009A711B">
      <w:pPr>
        <w:pStyle w:val="BodyText"/>
        <w:keepNext/>
        <w:numPr>
          <w:ilvl w:val="0"/>
          <w:numId w:val="27"/>
        </w:numPr>
        <w:rPr>
          <w:del w:id="114" w:author="Ihor Husar" w:date="2018-08-09T15:53:00Z"/>
          <w:i/>
          <w:color w:val="4F81BD" w:themeColor="accent1"/>
        </w:rPr>
      </w:pPr>
      <w:del w:id="115" w:author="Ihor Husar" w:date="2018-08-09T15:53:00Z">
        <w:r w:rsidDel="00DB7BA9">
          <w:rPr>
            <w:i/>
            <w:color w:val="4F81BD" w:themeColor="accent1"/>
          </w:rPr>
          <w:delText>If you have multiple functions, use a Heading 2 for each function as shown below</w:delText>
        </w:r>
        <w:r w:rsidRPr="009A711B" w:rsidDel="00DB7BA9">
          <w:rPr>
            <w:i/>
            <w:color w:val="4F81BD" w:themeColor="accent1"/>
          </w:rPr>
          <w:delText>&gt;</w:delText>
        </w:r>
      </w:del>
    </w:p>
    <w:p w14:paraId="7B4668E9" w14:textId="79F2FF6C" w:rsidR="00DB7BA9" w:rsidRDefault="004F6CA4" w:rsidP="00DB7BA9">
      <w:pPr>
        <w:pStyle w:val="Heading20"/>
        <w:rPr>
          <w:ins w:id="116" w:author="Ihor Husar" w:date="2018-08-09T15:55:00Z"/>
        </w:rPr>
      </w:pPr>
      <w:del w:id="117" w:author="Ihor Husar" w:date="2018-08-09T15:53:00Z">
        <w:r w:rsidDel="00DB7BA9">
          <w:delText>Fn_&lt;name&gt;</w:delText>
        </w:r>
      </w:del>
      <w:r>
        <w:t xml:space="preserve">: </w:t>
      </w:r>
      <w:ins w:id="118" w:author="Ihor Husar" w:date="2018-08-09T15:54:00Z">
        <w:r w:rsidR="00DB7BA9" w:rsidRPr="00DB7BA9">
          <w:t>Cloud Foundry: Application Command</w:t>
        </w:r>
      </w:ins>
    </w:p>
    <w:p w14:paraId="7A3DBEBA" w14:textId="5BF4ADA4" w:rsidR="00DB7BA9" w:rsidRDefault="00DB7BA9" w:rsidP="00DB7BA9">
      <w:pPr>
        <w:pStyle w:val="Heading20"/>
        <w:rPr>
          <w:ins w:id="119" w:author="Ihor Husar" w:date="2018-08-09T15:54:00Z"/>
        </w:rPr>
      </w:pPr>
      <w:ins w:id="120" w:author="Ihor Husar" w:date="2018-08-09T15:55:00Z">
        <w:r>
          <w:rPr>
            <w:noProof/>
          </w:rPr>
          <w:drawing>
            <wp:inline distT="0" distB="0" distL="0" distR="0" wp14:anchorId="54B65254" wp14:editId="61DB6835">
              <wp:extent cx="6033247" cy="2973330"/>
              <wp:effectExtent l="50800" t="12700" r="50165" b="876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9 at 3.55.14 PM.png"/>
                      <pic:cNvPicPr/>
                    </pic:nvPicPr>
                    <pic:blipFill>
                      <a:blip r:embed="rId11"/>
                      <a:stretch>
                        <a:fillRect/>
                      </a:stretch>
                    </pic:blipFill>
                    <pic:spPr>
                      <a:xfrm>
                        <a:off x="0" y="0"/>
                        <a:ext cx="6064084" cy="2988527"/>
                      </a:xfrm>
                      <a:prstGeom prst="rect">
                        <a:avLst/>
                      </a:prstGeom>
                      <a:effectLst>
                        <a:outerShdw blurRad="50800" dist="38100" dir="5400000" algn="t" rotWithShape="0">
                          <a:prstClr val="black">
                            <a:alpha val="40000"/>
                          </a:prstClr>
                        </a:outerShdw>
                      </a:effectLst>
                    </pic:spPr>
                  </pic:pic>
                </a:graphicData>
              </a:graphic>
            </wp:inline>
          </w:drawing>
        </w:r>
      </w:ins>
    </w:p>
    <w:p w14:paraId="1C8DF2F5" w14:textId="122B0799" w:rsidR="00DB7BA9" w:rsidRDefault="00DB7BA9" w:rsidP="009A711B">
      <w:pPr>
        <w:pStyle w:val="BodyText"/>
        <w:keepNext/>
        <w:rPr>
          <w:ins w:id="121" w:author="Ihor Husar" w:date="2018-08-09T15:56:00Z"/>
        </w:rPr>
      </w:pPr>
      <w:ins w:id="122" w:author="Ihor Husar" w:date="2018-08-09T15:56:00Z">
        <w:r>
          <w:t>This function performs one of the chosen actions on the specified Cloud</w:t>
        </w:r>
      </w:ins>
      <w:ins w:id="123" w:author="Ihor Husar" w:date="2018-08-09T16:01:00Z">
        <w:r>
          <w:t xml:space="preserve"> </w:t>
        </w:r>
      </w:ins>
      <w:ins w:id="124" w:author="Ihor Husar" w:date="2018-08-09T15:56:00Z">
        <w:r>
          <w:t>Foundry applications.</w:t>
        </w:r>
      </w:ins>
    </w:p>
    <w:p w14:paraId="18925127" w14:textId="781C1DBB" w:rsidR="00DB7BA9" w:rsidRDefault="00DB7BA9" w:rsidP="009A711B">
      <w:pPr>
        <w:pStyle w:val="BodyText"/>
        <w:keepNext/>
        <w:rPr>
          <w:ins w:id="125" w:author="Ihor Husar" w:date="2018-08-09T15:57:00Z"/>
        </w:rPr>
      </w:pPr>
      <w:ins w:id="126" w:author="Ihor Husar" w:date="2018-08-09T15:57:00Z">
        <w:r>
          <w:t>It takes in 3 inputs:</w:t>
        </w:r>
      </w:ins>
    </w:p>
    <w:p w14:paraId="69AD8638" w14:textId="43577B4A" w:rsidR="00DB7BA9" w:rsidRDefault="00DB7BA9">
      <w:pPr>
        <w:pStyle w:val="BodyText"/>
        <w:keepNext/>
        <w:numPr>
          <w:ilvl w:val="0"/>
          <w:numId w:val="34"/>
        </w:numPr>
        <w:rPr>
          <w:ins w:id="127" w:author="Ihor Husar" w:date="2018-08-09T15:58:00Z"/>
        </w:rPr>
        <w:pPrChange w:id="128" w:author="Ihor Husar" w:date="2018-08-09T15:57:00Z">
          <w:pPr>
            <w:pStyle w:val="BodyText"/>
            <w:keepNext/>
          </w:pPr>
        </w:pPrChange>
      </w:pPr>
      <w:ins w:id="129" w:author="Ihor Husar" w:date="2018-08-09T15:57:00Z">
        <w:r>
          <w:t>fn_cloud_foundry_</w:t>
        </w:r>
      </w:ins>
      <w:ins w:id="130" w:author="Ihor Husar" w:date="2018-08-10T11:28:00Z">
        <w:r w:rsidR="00106FCE">
          <w:t>applications</w:t>
        </w:r>
      </w:ins>
      <w:ins w:id="131" w:author="Ihor Husar" w:date="2018-08-09T15:57:00Z">
        <w:r>
          <w:t xml:space="preserve">: </w:t>
        </w:r>
        <w:r>
          <w:rPr>
            <w:b/>
          </w:rPr>
          <w:t>Required</w:t>
        </w:r>
        <w:r>
          <w:t xml:space="preserve"> </w:t>
        </w:r>
      </w:ins>
      <w:ins w:id="132" w:author="Ihor Husar" w:date="2018-08-09T15:58:00Z">
        <w:r>
          <w:t>–</w:t>
        </w:r>
      </w:ins>
      <w:ins w:id="133" w:author="Ihor Husar" w:date="2018-08-09T15:57:00Z">
        <w:r>
          <w:t xml:space="preserve"> name</w:t>
        </w:r>
      </w:ins>
      <w:ins w:id="134" w:author="Ihor Husar" w:date="2018-08-09T15:58:00Z">
        <w:r>
          <w:t xml:space="preserve"> or comma-separated names of the application</w:t>
        </w:r>
      </w:ins>
      <w:ins w:id="135" w:author="Ihor Husar" w:date="2018-08-09T16:01:00Z">
        <w:r>
          <w:t>(</w:t>
        </w:r>
      </w:ins>
      <w:ins w:id="136" w:author="Ihor Husar" w:date="2018-08-09T15:58:00Z">
        <w:r>
          <w:t>s</w:t>
        </w:r>
      </w:ins>
      <w:ins w:id="137" w:author="Ihor Husar" w:date="2018-08-09T16:01:00Z">
        <w:r>
          <w:t>)</w:t>
        </w:r>
      </w:ins>
      <w:ins w:id="138" w:author="Ihor Husar" w:date="2018-08-09T15:58:00Z">
        <w:r>
          <w:t xml:space="preserve"> that the actions should be applied to.</w:t>
        </w:r>
      </w:ins>
    </w:p>
    <w:p w14:paraId="4D3DB520" w14:textId="779D7FD4" w:rsidR="00DB7BA9" w:rsidRDefault="00DB7BA9">
      <w:pPr>
        <w:pStyle w:val="BodyText"/>
        <w:keepNext/>
        <w:numPr>
          <w:ilvl w:val="0"/>
          <w:numId w:val="34"/>
        </w:numPr>
        <w:rPr>
          <w:ins w:id="139" w:author="Ihor Husar" w:date="2018-08-09T15:58:00Z"/>
        </w:rPr>
        <w:pPrChange w:id="140" w:author="Ihor Husar" w:date="2018-08-09T15:57:00Z">
          <w:pPr>
            <w:pStyle w:val="BodyText"/>
            <w:keepNext/>
          </w:pPr>
        </w:pPrChange>
      </w:pPr>
      <w:ins w:id="141" w:author="Ihor Husar" w:date="2018-08-09T15:58:00Z">
        <w:r>
          <w:t>fn_cloud_foundry_</w:t>
        </w:r>
      </w:ins>
      <w:ins w:id="142" w:author="Ihor Husar" w:date="2018-08-10T11:28:00Z">
        <w:r w:rsidR="00106FCE">
          <w:t>action</w:t>
        </w:r>
      </w:ins>
      <w:ins w:id="143" w:author="Ihor Husar" w:date="2018-08-09T15:58:00Z">
        <w:r>
          <w:t xml:space="preserve">: </w:t>
        </w:r>
        <w:r>
          <w:rPr>
            <w:b/>
          </w:rPr>
          <w:t>Required</w:t>
        </w:r>
        <w:r>
          <w:t xml:space="preserve"> – select field with the list of all possible actions to be performed on the application. They include start, stop, restage, delete, instances, and info.</w:t>
        </w:r>
      </w:ins>
    </w:p>
    <w:p w14:paraId="7C4C9E79" w14:textId="1490CD92" w:rsidR="00DB7BA9" w:rsidRDefault="00DB7BA9">
      <w:pPr>
        <w:pStyle w:val="BodyText"/>
        <w:keepNext/>
        <w:numPr>
          <w:ilvl w:val="0"/>
          <w:numId w:val="34"/>
        </w:numPr>
        <w:rPr>
          <w:ins w:id="144" w:author="Ihor Husar" w:date="2018-08-09T15:56:00Z"/>
        </w:rPr>
        <w:pPrChange w:id="145" w:author="Ihor Husar" w:date="2018-08-09T15:57:00Z">
          <w:pPr>
            <w:pStyle w:val="BodyText"/>
            <w:keepNext/>
          </w:pPr>
        </w:pPrChange>
      </w:pPr>
      <w:ins w:id="146" w:author="Ihor Husar" w:date="2018-08-09T15:59:00Z">
        <w:r>
          <w:t>fn_cloud_foundry_additional_parameters_json</w:t>
        </w:r>
      </w:ins>
      <w:ins w:id="147" w:author="Ihor Husar" w:date="2018-08-09T16:00:00Z">
        <w:r>
          <w:t xml:space="preserve">: </w:t>
        </w:r>
        <w:r>
          <w:rPr>
            <w:b/>
          </w:rPr>
          <w:t>Optional</w:t>
        </w:r>
        <w:r>
          <w:t xml:space="preserve"> – here for the purposes of allowing the actions to be added and extended in the future. Accepts valid JSON, which will be passed to the method executing chosen actions.</w:t>
        </w:r>
      </w:ins>
      <w:ins w:id="148" w:author="Ihor Husar" w:date="2018-08-09T16:01:00Z">
        <w:r>
          <w:t xml:space="preserve"> </w:t>
        </w:r>
      </w:ins>
    </w:p>
    <w:p w14:paraId="5562F171" w14:textId="1ADBFE46" w:rsidR="00957619" w:rsidDel="00DB7BA9" w:rsidRDefault="00DB7BA9">
      <w:pPr>
        <w:pStyle w:val="BodyText"/>
        <w:rPr>
          <w:del w:id="149" w:author="Ihor Husar" w:date="2018-08-09T15:54:00Z"/>
        </w:rPr>
        <w:pPrChange w:id="150" w:author="Ihor Husar" w:date="2018-08-09T15:41:00Z">
          <w:pPr>
            <w:pStyle w:val="Heading20"/>
          </w:pPr>
        </w:pPrChange>
      </w:pPr>
      <w:ins w:id="151" w:author="Ihor Husar" w:date="2018-08-09T16:02:00Z">
        <w:r>
          <w:lastRenderedPageBreak/>
          <w:t xml:space="preserve">Listed below, is the format of the results that the function produces. It would list whether the action was successfully applied to each of the applications specified, as well as </w:t>
        </w:r>
      </w:ins>
      <w:ins w:id="152" w:author="Ihor Husar" w:date="2018-08-09T16:03:00Z">
        <w:r>
          <w:t>other</w:t>
        </w:r>
      </w:ins>
      <w:ins w:id="153" w:author="Ihor Husar" w:date="2018-08-09T16:02:00Z">
        <w:r>
          <w:t xml:space="preserve"> </w:t>
        </w:r>
      </w:ins>
      <w:ins w:id="154" w:author="Ihor Husar" w:date="2018-08-09T16:03:00Z">
        <w:r>
          <w:t>data relevant to the action itself, per application.</w:t>
        </w:r>
      </w:ins>
      <w:del w:id="155" w:author="Ihor Husar" w:date="2018-08-09T15:54:00Z">
        <w:r w:rsidR="004F6CA4" w:rsidDel="00DB7BA9">
          <w:delText xml:space="preserve">&lt;function display name in Resilient Functions tab&gt; </w:delText>
        </w:r>
      </w:del>
    </w:p>
    <w:p w14:paraId="6056DEC7" w14:textId="77777777" w:rsidR="00DB7BA9" w:rsidRDefault="00DB7BA9" w:rsidP="00DB7BA9">
      <w:pPr>
        <w:pStyle w:val="BodyText"/>
        <w:rPr>
          <w:ins w:id="156" w:author="Ihor Husar" w:date="2018-08-09T16:02:00Z"/>
          <w:i/>
          <w:color w:val="4F81BD" w:themeColor="accent1"/>
        </w:rPr>
      </w:pPr>
    </w:p>
    <w:p w14:paraId="6808D253" w14:textId="25B65E92" w:rsidR="001C730F" w:rsidRPr="009A711B" w:rsidDel="00DB7BA9" w:rsidRDefault="004F6CA4">
      <w:pPr>
        <w:pStyle w:val="Code0"/>
        <w:rPr>
          <w:del w:id="157" w:author="Ihor Husar" w:date="2018-08-09T16:02:00Z"/>
        </w:rPr>
        <w:pPrChange w:id="158" w:author="Ihor Husar" w:date="2018-08-09T16:03:00Z">
          <w:pPr>
            <w:pStyle w:val="BodyText"/>
            <w:keepNext/>
          </w:pPr>
        </w:pPrChange>
      </w:pPr>
      <w:del w:id="159" w:author="Ihor Husar" w:date="2018-08-09T16:02:00Z">
        <w:r w:rsidRPr="009A711B" w:rsidDel="00DB7BA9">
          <w:delText>&lt;Describe the function</w:delText>
        </w:r>
        <w:r w:rsidR="001C730F" w:rsidRPr="009A711B" w:rsidDel="00DB7BA9">
          <w:delText>.&gt;</w:delText>
        </w:r>
      </w:del>
    </w:p>
    <w:p w14:paraId="35B3ED14" w14:textId="0BB29D92" w:rsidR="001C730F" w:rsidRPr="009A711B" w:rsidDel="00DB7BA9" w:rsidRDefault="001C730F">
      <w:pPr>
        <w:pStyle w:val="Code0"/>
        <w:rPr>
          <w:del w:id="160" w:author="Ihor Husar" w:date="2018-08-09T16:02:00Z"/>
        </w:rPr>
        <w:pPrChange w:id="161" w:author="Ihor Husar" w:date="2018-08-09T16:03:00Z">
          <w:pPr>
            <w:pStyle w:val="BodyText"/>
            <w:keepNext/>
          </w:pPr>
        </w:pPrChange>
      </w:pPr>
      <w:del w:id="162" w:author="Ihor Husar" w:date="2018-08-09T16:02:00Z">
        <w:r w:rsidRPr="009A711B" w:rsidDel="00DB7BA9">
          <w:delText>&lt;Describe any actions the user needs to take on the Resilient platform, such as adding inputs or creatng a field for Layouts.&gt;</w:delText>
        </w:r>
      </w:del>
    </w:p>
    <w:p w14:paraId="344BDA42" w14:textId="6BBF3D1E" w:rsidR="001C730F" w:rsidRPr="008F7B8A" w:rsidDel="00DB7BA9" w:rsidRDefault="001C730F">
      <w:pPr>
        <w:pStyle w:val="Code0"/>
        <w:rPr>
          <w:del w:id="163" w:author="Ihor Husar" w:date="2018-08-09T16:02:00Z"/>
          <w:rStyle w:val="IntenseEmphasis"/>
          <w:rFonts w:ascii="Cambria" w:eastAsia="Cambria" w:hAnsi="Cambria" w:cs="Cambria"/>
          <w:sz w:val="24"/>
        </w:rPr>
        <w:pPrChange w:id="164" w:author="Ihor Husar" w:date="2018-08-09T16:03:00Z">
          <w:pPr>
            <w:pStyle w:val="BodyText"/>
          </w:pPr>
        </w:pPrChange>
      </w:pPr>
      <w:del w:id="165" w:author="Ihor Husar" w:date="2018-08-09T16:02:00Z">
        <w:r w:rsidRPr="008F7B8A" w:rsidDel="00DB7BA9">
          <w:rPr>
            <w:rStyle w:val="IntenseEmphasis"/>
          </w:rPr>
          <w:delText xml:space="preserve">Describe any </w:delText>
        </w:r>
        <w:r w:rsidDel="00DB7BA9">
          <w:rPr>
            <w:rStyle w:val="IntenseEmphasis"/>
          </w:rPr>
          <w:delText xml:space="preserve">other </w:delText>
        </w:r>
        <w:r w:rsidRPr="008F7B8A" w:rsidDel="00DB7BA9">
          <w:rPr>
            <w:rStyle w:val="IntenseEmphasis"/>
          </w:rPr>
          <w:delText>considerations for the supplied rules and configurations needed for workflows. Think about parameters which need to be modified per each customer’s environment.&gt;</w:delText>
        </w:r>
      </w:del>
    </w:p>
    <w:bookmarkEnd w:id="102"/>
    <w:p w14:paraId="1E0569AA" w14:textId="66182B3A" w:rsidR="00C951A3" w:rsidDel="00DB7BA9" w:rsidRDefault="008F7B8A">
      <w:pPr>
        <w:pStyle w:val="Code0"/>
        <w:rPr>
          <w:del w:id="166" w:author="Ihor Husar" w:date="2018-08-09T16:02:00Z"/>
          <w:rStyle w:val="IntenseEmphasis"/>
          <w:rFonts w:ascii="Cambria" w:eastAsia="Cambria" w:hAnsi="Cambria" w:cs="Cambria"/>
          <w:sz w:val="24"/>
        </w:rPr>
        <w:pPrChange w:id="167" w:author="Ihor Husar" w:date="2018-08-09T16:03:00Z">
          <w:pPr>
            <w:pStyle w:val="BodyText"/>
            <w:keepNext/>
          </w:pPr>
        </w:pPrChange>
      </w:pPr>
      <w:del w:id="168" w:author="Ihor Husar" w:date="2018-08-09T16:02:00Z">
        <w:r w:rsidRPr="008F7B8A" w:rsidDel="00DB7BA9">
          <w:rPr>
            <w:rStyle w:val="IntenseEmphasis"/>
          </w:rPr>
          <w:delText xml:space="preserve">&lt;If there are scenarios of use which would help a customer understand how to use the </w:delText>
        </w:r>
        <w:r w:rsidR="000C569C" w:rsidDel="00DB7BA9">
          <w:rPr>
            <w:rStyle w:val="IntenseEmphasis"/>
          </w:rPr>
          <w:delText>function</w:delText>
        </w:r>
        <w:r w:rsidRPr="008F7B8A" w:rsidDel="00DB7BA9">
          <w:rPr>
            <w:rStyle w:val="IntenseEmphasis"/>
          </w:rPr>
          <w:delText>, indicate them here.&gt;</w:delText>
        </w:r>
      </w:del>
    </w:p>
    <w:p w14:paraId="2A6002DE" w14:textId="7571B194" w:rsidR="00DB7BA9" w:rsidRDefault="001C730F">
      <w:pPr>
        <w:pStyle w:val="Code0"/>
        <w:rPr>
          <w:ins w:id="169" w:author="Ihor Husar" w:date="2018-08-09T15:54:00Z"/>
        </w:rPr>
        <w:pPrChange w:id="170" w:author="Ihor Husar" w:date="2018-08-09T16:03:00Z">
          <w:pPr>
            <w:pStyle w:val="BodyText"/>
          </w:pPr>
        </w:pPrChange>
      </w:pPr>
      <w:del w:id="171" w:author="Ihor Husar" w:date="2018-08-09T16:02:00Z">
        <w:r w:rsidRPr="001C730F" w:rsidDel="00DB7BA9">
          <w:rPr>
            <w:rStyle w:val="IntenseEmphasis"/>
          </w:rPr>
          <w:delText>&lt;</w:delText>
        </w:r>
        <w:r w:rsidR="000C569C" w:rsidDel="00DB7BA9">
          <w:rPr>
            <w:rStyle w:val="IntenseEmphasis"/>
          </w:rPr>
          <w:delText xml:space="preserve">EXAMPLE: </w:delText>
        </w:r>
        <w:bookmarkStart w:id="172" w:name="_Toc510253273"/>
        <w:r w:rsidRPr="009A711B" w:rsidDel="00DB7BA9">
          <w:delText>This function produces hashes of a file attached to an incident. Provide the incident ID and attachment ID as input</w:delText>
        </w:r>
        <w:r w:rsidDel="00DB7BA9">
          <w:delText>. The</w:delText>
        </w:r>
        <w:r w:rsidRPr="009A711B" w:rsidDel="00DB7BA9">
          <w:delText xml:space="preserve"> output includes md5, sha1, sha256 and other hashes of the file content. Those hashes can then be used as artifacts or in other parts of your workflows.</w:delText>
        </w:r>
        <w:r w:rsidDel="00DB7BA9">
          <w:delText>&gt;</w:delText>
        </w:r>
      </w:del>
      <w:ins w:id="173" w:author="Ihor Husar" w:date="2018-08-09T15:54:00Z">
        <w:r w:rsidR="00DB7BA9">
          <w:t>{</w:t>
        </w:r>
      </w:ins>
    </w:p>
    <w:p w14:paraId="405AC5E8" w14:textId="77777777" w:rsidR="00DB7BA9" w:rsidRDefault="00DB7BA9">
      <w:pPr>
        <w:pStyle w:val="Code0"/>
        <w:rPr>
          <w:ins w:id="174" w:author="Ihor Husar" w:date="2018-08-09T15:54:00Z"/>
        </w:rPr>
        <w:pPrChange w:id="175" w:author="Ihor Husar" w:date="2018-08-09T16:03:00Z">
          <w:pPr>
            <w:pStyle w:val="BodyText"/>
          </w:pPr>
        </w:pPrChange>
      </w:pPr>
      <w:ins w:id="176" w:author="Ihor Husar" w:date="2018-08-09T15:54:00Z">
        <w:r>
          <w:t xml:space="preserve">   "application-1": {</w:t>
        </w:r>
      </w:ins>
    </w:p>
    <w:p w14:paraId="75672527" w14:textId="77777777" w:rsidR="00DB7BA9" w:rsidRDefault="00DB7BA9">
      <w:pPr>
        <w:pStyle w:val="Code0"/>
        <w:rPr>
          <w:ins w:id="177" w:author="Ihor Husar" w:date="2018-08-09T15:54:00Z"/>
        </w:rPr>
        <w:pPrChange w:id="178" w:author="Ihor Husar" w:date="2018-08-09T16:03:00Z">
          <w:pPr>
            <w:pStyle w:val="BodyText"/>
          </w:pPr>
        </w:pPrChange>
      </w:pPr>
      <w:ins w:id="179" w:author="Ihor Husar" w:date="2018-08-09T15:54:00Z">
        <w:r>
          <w:t xml:space="preserve">      "success":true,</w:t>
        </w:r>
      </w:ins>
    </w:p>
    <w:p w14:paraId="11093B23" w14:textId="77777777" w:rsidR="00DB7BA9" w:rsidRDefault="00DB7BA9">
      <w:pPr>
        <w:pStyle w:val="Code0"/>
        <w:rPr>
          <w:ins w:id="180" w:author="Ihor Husar" w:date="2018-08-09T15:54:00Z"/>
        </w:rPr>
        <w:pPrChange w:id="181" w:author="Ihor Husar" w:date="2018-08-09T16:03:00Z">
          <w:pPr>
            <w:pStyle w:val="BodyText"/>
          </w:pPr>
        </w:pPrChange>
      </w:pPr>
      <w:ins w:id="182" w:author="Ihor Husar" w:date="2018-08-09T15:54:00Z">
        <w:r>
          <w:t xml:space="preserve">      "other_data":  "...",</w:t>
        </w:r>
      </w:ins>
    </w:p>
    <w:p w14:paraId="2A2E6BD5" w14:textId="77777777" w:rsidR="00DB7BA9" w:rsidRDefault="00DB7BA9">
      <w:pPr>
        <w:pStyle w:val="Code0"/>
        <w:rPr>
          <w:ins w:id="183" w:author="Ihor Husar" w:date="2018-08-09T15:54:00Z"/>
        </w:rPr>
        <w:pPrChange w:id="184" w:author="Ihor Husar" w:date="2018-08-09T16:03:00Z">
          <w:pPr>
            <w:pStyle w:val="BodyText"/>
          </w:pPr>
        </w:pPrChange>
      </w:pPr>
      <w:ins w:id="185" w:author="Ihor Husar" w:date="2018-08-09T15:54:00Z">
        <w:r>
          <w:t xml:space="preserve">      "_keys": ["success","other_data"]</w:t>
        </w:r>
      </w:ins>
    </w:p>
    <w:p w14:paraId="51EB941C" w14:textId="77777777" w:rsidR="00DB7BA9" w:rsidRDefault="00DB7BA9">
      <w:pPr>
        <w:pStyle w:val="Code0"/>
        <w:rPr>
          <w:ins w:id="186" w:author="Ihor Husar" w:date="2018-08-09T15:54:00Z"/>
        </w:rPr>
        <w:pPrChange w:id="187" w:author="Ihor Husar" w:date="2018-08-09T16:03:00Z">
          <w:pPr>
            <w:pStyle w:val="BodyText"/>
          </w:pPr>
        </w:pPrChange>
      </w:pPr>
      <w:ins w:id="188" w:author="Ihor Husar" w:date="2018-08-09T15:54:00Z">
        <w:r>
          <w:t xml:space="preserve">   },</w:t>
        </w:r>
      </w:ins>
    </w:p>
    <w:p w14:paraId="559DC5D2" w14:textId="77777777" w:rsidR="00DB7BA9" w:rsidRDefault="00DB7BA9">
      <w:pPr>
        <w:pStyle w:val="Code0"/>
        <w:rPr>
          <w:ins w:id="189" w:author="Ihor Husar" w:date="2018-08-09T15:54:00Z"/>
        </w:rPr>
        <w:pPrChange w:id="190" w:author="Ihor Husar" w:date="2018-08-09T16:03:00Z">
          <w:pPr>
            <w:pStyle w:val="BodyText"/>
          </w:pPr>
        </w:pPrChange>
      </w:pPr>
      <w:ins w:id="191" w:author="Ihor Husar" w:date="2018-08-09T15:54:00Z">
        <w:r>
          <w:t xml:space="preserve">   "application-2": {</w:t>
        </w:r>
      </w:ins>
    </w:p>
    <w:p w14:paraId="20BAE65A" w14:textId="77777777" w:rsidR="00DB7BA9" w:rsidRDefault="00DB7BA9">
      <w:pPr>
        <w:pStyle w:val="Code0"/>
        <w:rPr>
          <w:ins w:id="192" w:author="Ihor Husar" w:date="2018-08-09T15:54:00Z"/>
        </w:rPr>
        <w:pPrChange w:id="193" w:author="Ihor Husar" w:date="2018-08-09T16:03:00Z">
          <w:pPr>
            <w:pStyle w:val="BodyText"/>
          </w:pPr>
        </w:pPrChange>
      </w:pPr>
      <w:ins w:id="194" w:author="Ihor Husar" w:date="2018-08-09T15:54:00Z">
        <w:r>
          <w:t xml:space="preserve">      "success":false,</w:t>
        </w:r>
      </w:ins>
    </w:p>
    <w:p w14:paraId="3D23D519" w14:textId="77777777" w:rsidR="00DB7BA9" w:rsidRDefault="00DB7BA9">
      <w:pPr>
        <w:pStyle w:val="Code0"/>
        <w:rPr>
          <w:ins w:id="195" w:author="Ihor Husar" w:date="2018-08-09T15:54:00Z"/>
        </w:rPr>
        <w:pPrChange w:id="196" w:author="Ihor Husar" w:date="2018-08-09T16:03:00Z">
          <w:pPr>
            <w:pStyle w:val="BodyText"/>
          </w:pPr>
        </w:pPrChange>
      </w:pPr>
      <w:ins w:id="197" w:author="Ihor Husar" w:date="2018-08-09T15:54:00Z">
        <w:r>
          <w:t xml:space="preserve">      "details ": "...",</w:t>
        </w:r>
      </w:ins>
    </w:p>
    <w:p w14:paraId="22B30816" w14:textId="77777777" w:rsidR="00DB7BA9" w:rsidRDefault="00DB7BA9">
      <w:pPr>
        <w:pStyle w:val="Code0"/>
        <w:rPr>
          <w:ins w:id="198" w:author="Ihor Husar" w:date="2018-08-09T15:54:00Z"/>
        </w:rPr>
        <w:pPrChange w:id="199" w:author="Ihor Husar" w:date="2018-08-09T16:03:00Z">
          <w:pPr>
            <w:pStyle w:val="BodyText"/>
          </w:pPr>
        </w:pPrChange>
      </w:pPr>
      <w:ins w:id="200" w:author="Ihor Husar" w:date="2018-08-09T15:54:00Z">
        <w:r>
          <w:t xml:space="preserve">      "_keys": ["success","details"]</w:t>
        </w:r>
      </w:ins>
    </w:p>
    <w:p w14:paraId="4949EBF7" w14:textId="77777777" w:rsidR="00DB7BA9" w:rsidRDefault="00DB7BA9">
      <w:pPr>
        <w:pStyle w:val="Code0"/>
        <w:rPr>
          <w:ins w:id="201" w:author="Ihor Husar" w:date="2018-08-09T15:54:00Z"/>
        </w:rPr>
        <w:pPrChange w:id="202" w:author="Ihor Husar" w:date="2018-08-09T16:03:00Z">
          <w:pPr>
            <w:pStyle w:val="BodyText"/>
          </w:pPr>
        </w:pPrChange>
      </w:pPr>
      <w:ins w:id="203" w:author="Ihor Husar" w:date="2018-08-09T15:54:00Z">
        <w:r>
          <w:t xml:space="preserve">   },</w:t>
        </w:r>
      </w:ins>
    </w:p>
    <w:p w14:paraId="33EE3082" w14:textId="77777777" w:rsidR="00DB7BA9" w:rsidRDefault="00DB7BA9">
      <w:pPr>
        <w:pStyle w:val="Code0"/>
        <w:rPr>
          <w:ins w:id="204" w:author="Ihor Husar" w:date="2018-08-09T15:54:00Z"/>
        </w:rPr>
        <w:pPrChange w:id="205" w:author="Ihor Husar" w:date="2018-08-09T16:03:00Z">
          <w:pPr>
            <w:pStyle w:val="BodyText"/>
          </w:pPr>
        </w:pPrChange>
      </w:pPr>
      <w:ins w:id="206" w:author="Ihor Husar" w:date="2018-08-09T15:54:00Z">
        <w:r>
          <w:t xml:space="preserve">   "_keys": ["application-1", "application-2"]</w:t>
        </w:r>
      </w:ins>
    </w:p>
    <w:p w14:paraId="53C7B388" w14:textId="77777777" w:rsidR="00DB7BA9" w:rsidRDefault="00DB7BA9">
      <w:pPr>
        <w:pStyle w:val="Code0"/>
        <w:rPr>
          <w:ins w:id="207" w:author="Ihor Husar" w:date="2018-08-09T15:54:00Z"/>
        </w:rPr>
        <w:pPrChange w:id="208" w:author="Ihor Husar" w:date="2018-08-09T16:03:00Z">
          <w:pPr>
            <w:pStyle w:val="BodyText"/>
          </w:pPr>
        </w:pPrChange>
      </w:pPr>
      <w:ins w:id="209" w:author="Ihor Husar" w:date="2018-08-09T15:54:00Z">
        <w:r>
          <w:t>}</w:t>
        </w:r>
      </w:ins>
    </w:p>
    <w:p w14:paraId="2F3F4D1C" w14:textId="77777777" w:rsidR="00DB7BA9" w:rsidRDefault="00DB7BA9">
      <w:pPr>
        <w:pStyle w:val="Code0"/>
        <w:rPr>
          <w:ins w:id="210" w:author="Ihor Husar" w:date="2018-08-09T15:54:00Z"/>
        </w:rPr>
        <w:pPrChange w:id="211" w:author="Ihor Husar" w:date="2018-08-09T16:03:00Z">
          <w:pPr>
            <w:pStyle w:val="BodyText"/>
          </w:pPr>
        </w:pPrChange>
      </w:pPr>
      <w:ins w:id="212" w:author="Ihor Husar" w:date="2018-08-09T15:54:00Z">
        <w:r>
          <w:t>OR, if the action is incorrect:</w:t>
        </w:r>
      </w:ins>
    </w:p>
    <w:p w14:paraId="2A7E09CF" w14:textId="77777777" w:rsidR="00DB7BA9" w:rsidRDefault="00DB7BA9">
      <w:pPr>
        <w:pStyle w:val="Code0"/>
        <w:rPr>
          <w:ins w:id="213" w:author="Ihor Husar" w:date="2018-08-09T15:54:00Z"/>
        </w:rPr>
        <w:pPrChange w:id="214" w:author="Ihor Husar" w:date="2018-08-09T16:03:00Z">
          <w:pPr>
            <w:pStyle w:val="BodyText"/>
          </w:pPr>
        </w:pPrChange>
      </w:pPr>
      <w:ins w:id="215" w:author="Ihor Husar" w:date="2018-08-09T15:54:00Z">
        <w:r>
          <w:t>{</w:t>
        </w:r>
      </w:ins>
    </w:p>
    <w:p w14:paraId="404B0D7C" w14:textId="77777777" w:rsidR="00DB7BA9" w:rsidRDefault="00DB7BA9">
      <w:pPr>
        <w:pStyle w:val="Code0"/>
        <w:rPr>
          <w:ins w:id="216" w:author="Ihor Husar" w:date="2018-08-09T15:54:00Z"/>
        </w:rPr>
        <w:pPrChange w:id="217" w:author="Ihor Husar" w:date="2018-08-09T16:03:00Z">
          <w:pPr>
            <w:pStyle w:val="BodyText"/>
          </w:pPr>
        </w:pPrChange>
      </w:pPr>
      <w:ins w:id="218" w:author="Ihor Husar" w:date="2018-08-09T15:54:00Z">
        <w:r>
          <w:t xml:space="preserve">  "success":false,</w:t>
        </w:r>
      </w:ins>
    </w:p>
    <w:p w14:paraId="1A512C3C" w14:textId="77777777" w:rsidR="00DB7BA9" w:rsidRDefault="00DB7BA9">
      <w:pPr>
        <w:pStyle w:val="Code0"/>
        <w:rPr>
          <w:ins w:id="219" w:author="Ihor Husar" w:date="2018-08-09T15:54:00Z"/>
        </w:rPr>
        <w:pPrChange w:id="220" w:author="Ihor Husar" w:date="2018-08-09T16:03:00Z">
          <w:pPr>
            <w:pStyle w:val="BodyText"/>
          </w:pPr>
        </w:pPrChange>
      </w:pPr>
      <w:ins w:id="221" w:author="Ihor Husar" w:date="2018-08-09T15:54:00Z">
        <w:r>
          <w:t xml:space="preserve">  "details":  "...",</w:t>
        </w:r>
      </w:ins>
    </w:p>
    <w:p w14:paraId="371AB9A3" w14:textId="77777777" w:rsidR="00DB7BA9" w:rsidRDefault="00DB7BA9">
      <w:pPr>
        <w:pStyle w:val="Code0"/>
        <w:rPr>
          <w:ins w:id="222" w:author="Ihor Husar" w:date="2018-08-09T15:54:00Z"/>
        </w:rPr>
        <w:pPrChange w:id="223" w:author="Ihor Husar" w:date="2018-08-09T16:03:00Z">
          <w:pPr>
            <w:pStyle w:val="BodyText"/>
          </w:pPr>
        </w:pPrChange>
      </w:pPr>
      <w:ins w:id="224" w:author="Ihor Husar" w:date="2018-08-09T15:54:00Z">
        <w:r>
          <w:t xml:space="preserve">  "_keys": ["success","details"]</w:t>
        </w:r>
      </w:ins>
    </w:p>
    <w:p w14:paraId="175072C4" w14:textId="77777777" w:rsidR="00DB7BA9" w:rsidRDefault="00DB7BA9">
      <w:pPr>
        <w:pStyle w:val="Code0"/>
        <w:rPr>
          <w:ins w:id="225" w:author="Ihor Husar" w:date="2018-08-09T15:54:00Z"/>
        </w:rPr>
        <w:pPrChange w:id="226" w:author="Ihor Husar" w:date="2018-08-09T16:03:00Z">
          <w:pPr>
            <w:pStyle w:val="BodyText"/>
          </w:pPr>
        </w:pPrChange>
      </w:pPr>
      <w:ins w:id="227" w:author="Ihor Husar" w:date="2018-08-09T15:54:00Z">
        <w:r>
          <w:t>}</w:t>
        </w:r>
      </w:ins>
    </w:p>
    <w:p w14:paraId="3A257077" w14:textId="43462F07" w:rsidR="00DB7BA9" w:rsidRDefault="00DB7BA9">
      <w:pPr>
        <w:pStyle w:val="BodyText"/>
        <w:rPr>
          <w:ins w:id="228" w:author="Ihor Husar" w:date="2018-08-09T16:04:00Z"/>
        </w:rPr>
        <w:pPrChange w:id="229" w:author="Ihor Husar" w:date="2018-08-09T16:03:00Z">
          <w:pPr>
            <w:pStyle w:val="BodyText"/>
            <w:keepNext/>
          </w:pPr>
        </w:pPrChange>
      </w:pPr>
      <w:ins w:id="230" w:author="Ihor Husar" w:date="2018-08-09T16:03:00Z">
        <w:r>
          <w:t>“_keys”</w:t>
        </w:r>
        <w:r w:rsidR="00AE5D05">
          <w:t xml:space="preserve"> store the list of keys for each level of a dictionary to provide </w:t>
        </w:r>
      </w:ins>
      <w:ins w:id="231" w:author="Ihor Husar" w:date="2018-08-09T16:04:00Z">
        <w:r w:rsidR="00AE5D05">
          <w:t>convenience</w:t>
        </w:r>
      </w:ins>
      <w:ins w:id="232" w:author="Ihor Husar" w:date="2018-08-09T16:03:00Z">
        <w:r w:rsidR="00AE5D05">
          <w:t xml:space="preserve"> </w:t>
        </w:r>
      </w:ins>
      <w:ins w:id="233" w:author="Ihor Husar" w:date="2018-08-09T16:04:00Z">
        <w:r w:rsidR="00AE5D05">
          <w:t>in post-processing.</w:t>
        </w:r>
      </w:ins>
    </w:p>
    <w:p w14:paraId="7686EE5D" w14:textId="2B5537B6" w:rsidR="00AE5D05" w:rsidRDefault="00AE5D05">
      <w:pPr>
        <w:pStyle w:val="Heading20"/>
        <w:rPr>
          <w:ins w:id="234" w:author="Ihor Husar" w:date="2018-08-09T16:05:00Z"/>
        </w:rPr>
        <w:pPrChange w:id="235" w:author="Ihor Husar" w:date="2018-08-09T16:04:00Z">
          <w:pPr>
            <w:pStyle w:val="BodyText"/>
            <w:keepNext/>
          </w:pPr>
        </w:pPrChange>
      </w:pPr>
      <w:ins w:id="236" w:author="Ihor Husar" w:date="2018-08-09T16:04:00Z">
        <w:r w:rsidRPr="00AE5D05">
          <w:t>fn_cloud_foundry_create_app</w:t>
        </w:r>
        <w:r>
          <w:t xml:space="preserve">: </w:t>
        </w:r>
      </w:ins>
      <w:ins w:id="237" w:author="Ihor Husar" w:date="2018-08-09T16:05:00Z">
        <w:r w:rsidRPr="00AE5D05">
          <w:t>Cloud Foundry: Create an App</w:t>
        </w:r>
      </w:ins>
    </w:p>
    <w:p w14:paraId="7F46FFD4" w14:textId="66DA90FB" w:rsidR="00AE5D05" w:rsidRDefault="00AE5D05">
      <w:pPr>
        <w:pStyle w:val="BodyText"/>
        <w:rPr>
          <w:ins w:id="238" w:author="Ihor Husar" w:date="2018-08-09T16:06:00Z"/>
        </w:rPr>
        <w:pPrChange w:id="239" w:author="Ihor Husar" w:date="2018-08-09T16:05:00Z">
          <w:pPr>
            <w:pStyle w:val="BodyText"/>
            <w:keepNext/>
          </w:pPr>
        </w:pPrChange>
      </w:pPr>
      <w:ins w:id="240" w:author="Ihor Husar" w:date="2018-08-09T16:05:00Z">
        <w:r>
          <w:rPr>
            <w:noProof/>
          </w:rPr>
          <w:drawing>
            <wp:inline distT="0" distB="0" distL="0" distR="0" wp14:anchorId="45400C1A" wp14:editId="766DA186">
              <wp:extent cx="6035215" cy="2895600"/>
              <wp:effectExtent l="50800" t="12700" r="48260" b="88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9 at 3.55.14 PM.png"/>
                      <pic:cNvPicPr/>
                    </pic:nvPicPr>
                    <pic:blipFill>
                      <a:blip r:embed="rId12"/>
                      <a:stretch>
                        <a:fillRect/>
                      </a:stretch>
                    </pic:blipFill>
                    <pic:spPr>
                      <a:xfrm>
                        <a:off x="0" y="0"/>
                        <a:ext cx="6066467" cy="2910594"/>
                      </a:xfrm>
                      <a:prstGeom prst="rect">
                        <a:avLst/>
                      </a:prstGeom>
                      <a:effectLst>
                        <a:outerShdw blurRad="50800" dist="38100" dir="5400000" algn="t" rotWithShape="0">
                          <a:prstClr val="black">
                            <a:alpha val="40000"/>
                          </a:prstClr>
                        </a:outerShdw>
                      </a:effectLst>
                    </pic:spPr>
                  </pic:pic>
                </a:graphicData>
              </a:graphic>
            </wp:inline>
          </w:drawing>
        </w:r>
      </w:ins>
    </w:p>
    <w:p w14:paraId="69F8DE66" w14:textId="750EE2DF" w:rsidR="00AE5D05" w:rsidRDefault="00AE5D05">
      <w:pPr>
        <w:pStyle w:val="BodyText"/>
        <w:rPr>
          <w:ins w:id="241" w:author="Ihor Husar" w:date="2018-08-10T11:21:00Z"/>
        </w:rPr>
        <w:pPrChange w:id="242" w:author="Ihor Husar" w:date="2018-08-09T16:05:00Z">
          <w:pPr>
            <w:pStyle w:val="BodyText"/>
            <w:keepNext/>
          </w:pPr>
        </w:pPrChange>
      </w:pPr>
      <w:ins w:id="243" w:author="Ihor Husar" w:date="2018-08-09T16:06:00Z">
        <w:r>
          <w:lastRenderedPageBreak/>
          <w:t>This function creates a new application in Cloud Foundry’s platform.</w:t>
        </w:r>
      </w:ins>
    </w:p>
    <w:p w14:paraId="6012FB1C" w14:textId="77777777" w:rsidR="00DE3E74" w:rsidRDefault="00DE3E74" w:rsidP="00DE3E74">
      <w:pPr>
        <w:pStyle w:val="BodyText"/>
        <w:keepNext/>
        <w:rPr>
          <w:ins w:id="244" w:author="Ihor Husar" w:date="2018-08-10T11:21:00Z"/>
        </w:rPr>
      </w:pPr>
      <w:ins w:id="245" w:author="Ihor Husar" w:date="2018-08-10T11:21:00Z">
        <w:r>
          <w:t>It takes in 3 inputs:</w:t>
        </w:r>
      </w:ins>
    </w:p>
    <w:p w14:paraId="53383E3B" w14:textId="781D1827" w:rsidR="00DE3E74" w:rsidRDefault="00106FCE" w:rsidP="00DE3E74">
      <w:pPr>
        <w:pStyle w:val="BodyText"/>
        <w:keepNext/>
        <w:numPr>
          <w:ilvl w:val="0"/>
          <w:numId w:val="34"/>
        </w:numPr>
        <w:rPr>
          <w:ins w:id="246" w:author="Ihor Husar" w:date="2018-08-10T11:21:00Z"/>
        </w:rPr>
      </w:pPr>
      <w:ins w:id="247" w:author="Ihor Husar" w:date="2018-08-10T11:21:00Z">
        <w:r>
          <w:t>fn_cloud_foundry_applications</w:t>
        </w:r>
        <w:r w:rsidR="00DE3E74">
          <w:t xml:space="preserve">: </w:t>
        </w:r>
        <w:r w:rsidR="00DE3E74">
          <w:rPr>
            <w:b/>
          </w:rPr>
          <w:t>Required</w:t>
        </w:r>
        <w:r w:rsidR="00DE3E74">
          <w:t xml:space="preserve"> –</w:t>
        </w:r>
        <w:r>
          <w:t xml:space="preserve"> single name of the app to be created.</w:t>
        </w:r>
      </w:ins>
    </w:p>
    <w:p w14:paraId="2FB84E34" w14:textId="0D2A7148" w:rsidR="00DE3E74" w:rsidRDefault="00DE3E74" w:rsidP="00DE3E74">
      <w:pPr>
        <w:pStyle w:val="BodyText"/>
        <w:keepNext/>
        <w:numPr>
          <w:ilvl w:val="0"/>
          <w:numId w:val="34"/>
        </w:numPr>
        <w:rPr>
          <w:ins w:id="248" w:author="Ihor Husar" w:date="2018-08-10T11:21:00Z"/>
        </w:rPr>
      </w:pPr>
      <w:ins w:id="249" w:author="Ihor Husar" w:date="2018-08-10T11:21:00Z">
        <w:r>
          <w:t>fn_cloud_foundry_</w:t>
        </w:r>
        <w:r w:rsidR="00106FCE">
          <w:t>space_guid</w:t>
        </w:r>
        <w:r>
          <w:t xml:space="preserve">: </w:t>
        </w:r>
        <w:r>
          <w:rPr>
            <w:b/>
          </w:rPr>
          <w:t>Required</w:t>
        </w:r>
        <w:r>
          <w:t xml:space="preserve"> – </w:t>
        </w:r>
        <w:r w:rsidR="00106FCE">
          <w:t>GUID of the space in which the app should be created.</w:t>
        </w:r>
      </w:ins>
    </w:p>
    <w:p w14:paraId="4C9CE287" w14:textId="7B694132" w:rsidR="00DE3E74" w:rsidRDefault="00DE3E74" w:rsidP="00DE3E74">
      <w:pPr>
        <w:pStyle w:val="BodyText"/>
        <w:keepNext/>
        <w:numPr>
          <w:ilvl w:val="0"/>
          <w:numId w:val="34"/>
        </w:numPr>
        <w:rPr>
          <w:ins w:id="250" w:author="Ihor Husar" w:date="2018-08-10T11:22:00Z"/>
        </w:rPr>
      </w:pPr>
      <w:ins w:id="251" w:author="Ihor Husar" w:date="2018-08-10T11:21:00Z">
        <w:r>
          <w:t xml:space="preserve">fn_cloud_foundry_additional_parameters_json: </w:t>
        </w:r>
        <w:r>
          <w:rPr>
            <w:b/>
          </w:rPr>
          <w:t>Optional</w:t>
        </w:r>
        <w:r>
          <w:t xml:space="preserve"> –Accepts valid JSON, which will be passed to the method executing chosen actions. </w:t>
        </w:r>
      </w:ins>
    </w:p>
    <w:p w14:paraId="0FF71C6B" w14:textId="44225604" w:rsidR="00106FCE" w:rsidRDefault="00106FCE">
      <w:pPr>
        <w:pStyle w:val="BodyText"/>
        <w:keepNext/>
        <w:ind w:left="720"/>
        <w:rPr>
          <w:ins w:id="252" w:author="Ihor Husar" w:date="2018-08-10T11:27:00Z"/>
        </w:rPr>
        <w:pPrChange w:id="253" w:author="Ihor Husar" w:date="2018-08-10T11:22:00Z">
          <w:pPr>
            <w:pStyle w:val="BodyText"/>
            <w:keepNext/>
            <w:numPr>
              <w:numId w:val="34"/>
            </w:numPr>
            <w:ind w:left="720" w:hanging="360"/>
          </w:pPr>
        </w:pPrChange>
      </w:pPr>
      <w:ins w:id="254" w:author="Ihor Husar" w:date="2018-08-10T11:22:00Z">
        <w:r>
          <w:t xml:space="preserve">Can be used to specify the fields needed for the creation of the </w:t>
        </w:r>
        <w:r>
          <w:rPr>
            <w:b/>
          </w:rPr>
          <w:t>Docker</w:t>
        </w:r>
        <w:r>
          <w:t xml:space="preserve"> application, as stated in the API.</w:t>
        </w:r>
      </w:ins>
    </w:p>
    <w:p w14:paraId="744AC332" w14:textId="1D6CA588" w:rsidR="00106FCE" w:rsidRDefault="00106FCE">
      <w:pPr>
        <w:pStyle w:val="BodyText"/>
        <w:keepNext/>
        <w:rPr>
          <w:ins w:id="255" w:author="Ihor Husar" w:date="2018-08-10T11:22:00Z"/>
        </w:rPr>
        <w:pPrChange w:id="256" w:author="Ihor Husar" w:date="2018-08-10T11:27:00Z">
          <w:pPr>
            <w:pStyle w:val="BodyText"/>
            <w:keepNext/>
            <w:numPr>
              <w:numId w:val="34"/>
            </w:numPr>
            <w:ind w:left="720" w:hanging="360"/>
          </w:pPr>
        </w:pPrChange>
      </w:pPr>
      <w:ins w:id="257" w:author="Ihor Husar" w:date="2018-08-10T11:27:00Z">
        <w:r>
          <w:t>Return value will contain the information about the app, as provided in the API as well as “success</w:t>
        </w:r>
      </w:ins>
      <w:ins w:id="258" w:author="Ihor Husar" w:date="2018-08-10T11:28:00Z">
        <w:r>
          <w:t>” field to determine whether the app was, in fact, created.</w:t>
        </w:r>
      </w:ins>
    </w:p>
    <w:p w14:paraId="59BBCEFE" w14:textId="52C45962" w:rsidR="00106FCE" w:rsidRDefault="00106FCE">
      <w:pPr>
        <w:pStyle w:val="Heading20"/>
        <w:rPr>
          <w:ins w:id="259" w:author="Ihor Husar" w:date="2018-08-10T11:24:00Z"/>
        </w:rPr>
        <w:pPrChange w:id="260" w:author="Ihor Husar" w:date="2018-08-10T11:23:00Z">
          <w:pPr>
            <w:pStyle w:val="BodyText"/>
            <w:keepNext/>
            <w:numPr>
              <w:numId w:val="34"/>
            </w:numPr>
            <w:ind w:left="720" w:hanging="360"/>
          </w:pPr>
        </w:pPrChange>
      </w:pPr>
      <w:ins w:id="261" w:author="Ihor Husar" w:date="2018-08-10T11:23:00Z">
        <w:r w:rsidRPr="00106FCE">
          <w:t>fn_cloud_foundry_instance_command</w:t>
        </w:r>
        <w:r>
          <w:t xml:space="preserve">: </w:t>
        </w:r>
        <w:r w:rsidRPr="00106FCE">
          <w:t>Cloud Foundry: Instance Command</w:t>
        </w:r>
      </w:ins>
    </w:p>
    <w:p w14:paraId="51A5D7B3" w14:textId="30EBBB00" w:rsidR="00106FCE" w:rsidRDefault="00106FCE">
      <w:pPr>
        <w:pStyle w:val="Heading20"/>
        <w:rPr>
          <w:ins w:id="262" w:author="Ihor Husar" w:date="2018-08-10T11:23:00Z"/>
        </w:rPr>
        <w:pPrChange w:id="263" w:author="Ihor Husar" w:date="2018-08-10T11:23:00Z">
          <w:pPr>
            <w:pStyle w:val="BodyText"/>
            <w:keepNext/>
            <w:numPr>
              <w:numId w:val="34"/>
            </w:numPr>
            <w:ind w:left="720" w:hanging="360"/>
          </w:pPr>
        </w:pPrChange>
      </w:pPr>
      <w:ins w:id="264" w:author="Ihor Husar" w:date="2018-08-10T11:24:00Z">
        <w:r>
          <w:rPr>
            <w:noProof/>
          </w:rPr>
          <w:drawing>
            <wp:inline distT="0" distB="0" distL="0" distR="0" wp14:anchorId="5E71B595" wp14:editId="38118CE8">
              <wp:extent cx="6033247" cy="3197863"/>
              <wp:effectExtent l="50800" t="12700" r="50165" b="914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9 at 3.55.14 PM.png"/>
                      <pic:cNvPicPr/>
                    </pic:nvPicPr>
                    <pic:blipFill>
                      <a:blip r:embed="rId13"/>
                      <a:stretch>
                        <a:fillRect/>
                      </a:stretch>
                    </pic:blipFill>
                    <pic:spPr>
                      <a:xfrm>
                        <a:off x="0" y="0"/>
                        <a:ext cx="6046638" cy="3204961"/>
                      </a:xfrm>
                      <a:prstGeom prst="rect">
                        <a:avLst/>
                      </a:prstGeom>
                      <a:effectLst>
                        <a:outerShdw blurRad="50800" dist="38100" dir="5400000" algn="t" rotWithShape="0">
                          <a:prstClr val="black">
                            <a:alpha val="40000"/>
                          </a:prstClr>
                        </a:outerShdw>
                      </a:effectLst>
                    </pic:spPr>
                  </pic:pic>
                </a:graphicData>
              </a:graphic>
            </wp:inline>
          </w:drawing>
        </w:r>
      </w:ins>
    </w:p>
    <w:p w14:paraId="6BA92B8E" w14:textId="225A6C78" w:rsidR="00106FCE" w:rsidRDefault="00106FCE">
      <w:pPr>
        <w:pStyle w:val="BodyText"/>
        <w:rPr>
          <w:ins w:id="265" w:author="Ihor Husar" w:date="2018-08-10T11:23:00Z"/>
        </w:rPr>
        <w:pPrChange w:id="266" w:author="Ihor Husar" w:date="2018-08-10T11:23:00Z">
          <w:pPr>
            <w:pStyle w:val="BodyText"/>
            <w:keepNext/>
            <w:numPr>
              <w:numId w:val="34"/>
            </w:numPr>
            <w:ind w:left="720" w:hanging="360"/>
          </w:pPr>
        </w:pPrChange>
      </w:pPr>
      <w:ins w:id="267" w:author="Ihor Husar" w:date="2018-08-10T11:23:00Z">
        <w:r>
          <w:t>Function that perform commands on the instances of a specified application. Currently only supports deleting an instance.</w:t>
        </w:r>
      </w:ins>
    </w:p>
    <w:p w14:paraId="6C1725B9" w14:textId="71581454" w:rsidR="00106FCE" w:rsidRDefault="00106FCE" w:rsidP="00106FCE">
      <w:pPr>
        <w:pStyle w:val="BodyText"/>
        <w:keepNext/>
        <w:rPr>
          <w:ins w:id="268" w:author="Ihor Husar" w:date="2018-08-10T11:28:00Z"/>
        </w:rPr>
      </w:pPr>
      <w:ins w:id="269" w:author="Ihor Husar" w:date="2018-08-10T11:28:00Z">
        <w:r>
          <w:lastRenderedPageBreak/>
          <w:t>It takes in 4 inputs:</w:t>
        </w:r>
      </w:ins>
    </w:p>
    <w:p w14:paraId="4F0F29CF" w14:textId="53849813" w:rsidR="00106FCE" w:rsidRDefault="00106FCE" w:rsidP="00106FCE">
      <w:pPr>
        <w:pStyle w:val="BodyText"/>
        <w:keepNext/>
        <w:numPr>
          <w:ilvl w:val="0"/>
          <w:numId w:val="34"/>
        </w:numPr>
        <w:rPr>
          <w:ins w:id="270" w:author="Ihor Husar" w:date="2018-08-10T11:29:00Z"/>
        </w:rPr>
      </w:pPr>
      <w:ins w:id="271" w:author="Ihor Husar" w:date="2018-08-10T11:28:00Z">
        <w:r>
          <w:t>fn_cloud_foundry_</w:t>
        </w:r>
      </w:ins>
      <w:ins w:id="272" w:author="Ihor Husar" w:date="2018-08-10T11:29:00Z">
        <w:r w:rsidR="008A47D0">
          <w:t>instances</w:t>
        </w:r>
      </w:ins>
      <w:ins w:id="273" w:author="Ihor Husar" w:date="2018-08-10T11:28:00Z">
        <w:r>
          <w:t xml:space="preserve">: </w:t>
        </w:r>
        <w:r>
          <w:rPr>
            <w:b/>
          </w:rPr>
          <w:t>Required</w:t>
        </w:r>
        <w:r>
          <w:t xml:space="preserve"> – name or comma-separated names of the </w:t>
        </w:r>
      </w:ins>
      <w:ins w:id="274" w:author="Ihor Husar" w:date="2018-08-10T11:29:00Z">
        <w:r w:rsidR="008A47D0">
          <w:t>instances</w:t>
        </w:r>
      </w:ins>
      <w:ins w:id="275" w:author="Ihor Husar" w:date="2018-08-10T11:28:00Z">
        <w:r>
          <w:t>(s) that the actions should be applied to.</w:t>
        </w:r>
      </w:ins>
    </w:p>
    <w:p w14:paraId="20CAE8DF" w14:textId="4BAFD723" w:rsidR="008A47D0" w:rsidRDefault="008A47D0" w:rsidP="008A47D0">
      <w:pPr>
        <w:pStyle w:val="BodyText"/>
        <w:keepNext/>
        <w:numPr>
          <w:ilvl w:val="0"/>
          <w:numId w:val="34"/>
        </w:numPr>
        <w:rPr>
          <w:ins w:id="276" w:author="Ihor Husar" w:date="2018-08-10T11:28:00Z"/>
        </w:rPr>
      </w:pPr>
      <w:ins w:id="277" w:author="Ihor Husar" w:date="2018-08-10T11:29:00Z">
        <w:r>
          <w:t xml:space="preserve">fn_cloud_foundry_applications: </w:t>
        </w:r>
        <w:r>
          <w:rPr>
            <w:b/>
          </w:rPr>
          <w:t>Required</w:t>
        </w:r>
        <w:r>
          <w:t xml:space="preserve"> – name of the single application whose instances should be affected by the</w:t>
        </w:r>
      </w:ins>
      <w:ins w:id="278" w:author="Ihor Husar" w:date="2018-08-10T11:30:00Z">
        <w:r>
          <w:t xml:space="preserve"> </w:t>
        </w:r>
      </w:ins>
      <w:ins w:id="279" w:author="Ihor Husar" w:date="2018-08-10T11:29:00Z">
        <w:r>
          <w:t>action.</w:t>
        </w:r>
      </w:ins>
    </w:p>
    <w:p w14:paraId="13C3D0EE" w14:textId="4BCFB6C3" w:rsidR="00106FCE" w:rsidRDefault="00106FCE" w:rsidP="00106FCE">
      <w:pPr>
        <w:pStyle w:val="BodyText"/>
        <w:keepNext/>
        <w:numPr>
          <w:ilvl w:val="0"/>
          <w:numId w:val="34"/>
        </w:numPr>
        <w:rPr>
          <w:ins w:id="280" w:author="Ihor Husar" w:date="2018-08-10T11:28:00Z"/>
        </w:rPr>
      </w:pPr>
      <w:ins w:id="281" w:author="Ihor Husar" w:date="2018-08-10T11:28:00Z">
        <w:r>
          <w:t>fn_cloud_foundry_</w:t>
        </w:r>
      </w:ins>
      <w:ins w:id="282" w:author="Ihor Husar" w:date="2018-08-10T11:30:00Z">
        <w:r w:rsidR="008A47D0">
          <w:t>instance_action</w:t>
        </w:r>
      </w:ins>
      <w:ins w:id="283" w:author="Ihor Husar" w:date="2018-08-10T11:28:00Z">
        <w:r>
          <w:t xml:space="preserve">: </w:t>
        </w:r>
        <w:r>
          <w:rPr>
            <w:b/>
          </w:rPr>
          <w:t>Required</w:t>
        </w:r>
        <w:r>
          <w:t xml:space="preserve"> – select field with the list of all possible actions to be performed on the </w:t>
        </w:r>
      </w:ins>
      <w:ins w:id="284" w:author="Ihor Husar" w:date="2018-08-10T11:30:00Z">
        <w:r w:rsidR="008A47D0">
          <w:t>instance</w:t>
        </w:r>
      </w:ins>
      <w:ins w:id="285" w:author="Ihor Husar" w:date="2018-08-10T11:28:00Z">
        <w:r>
          <w:t xml:space="preserve">. </w:t>
        </w:r>
      </w:ins>
      <w:ins w:id="286" w:author="Ihor Husar" w:date="2018-08-10T11:30:00Z">
        <w:r w:rsidR="008A47D0">
          <w:t>Currently, only delete.</w:t>
        </w:r>
      </w:ins>
    </w:p>
    <w:p w14:paraId="01FFF0C5" w14:textId="26025E8F" w:rsidR="00106FCE" w:rsidRDefault="00106FCE" w:rsidP="00157352">
      <w:pPr>
        <w:pStyle w:val="BodyText"/>
        <w:keepNext/>
        <w:numPr>
          <w:ilvl w:val="0"/>
          <w:numId w:val="34"/>
        </w:numPr>
        <w:rPr>
          <w:ins w:id="287" w:author="Ihor Husar" w:date="2018-08-10T11:52:00Z"/>
        </w:rPr>
      </w:pPr>
      <w:ins w:id="288" w:author="Ihor Husar" w:date="2018-08-10T11:28:00Z">
        <w:r>
          <w:t xml:space="preserve">fn_cloud_foundry_additional_parameters_json: </w:t>
        </w:r>
        <w:r>
          <w:rPr>
            <w:b/>
          </w:rPr>
          <w:t>Optional</w:t>
        </w:r>
        <w:r>
          <w:t xml:space="preserve"> – here for the purposes of allowing the actions to be added and extended in the future. Accepts valid JSON, which will be passed to the method executing chosen actions. </w:t>
        </w:r>
      </w:ins>
    </w:p>
    <w:p w14:paraId="707A566F" w14:textId="3B4FDC93" w:rsidR="00157352" w:rsidRDefault="00157352" w:rsidP="00157352">
      <w:pPr>
        <w:pStyle w:val="BodyText"/>
        <w:rPr>
          <w:ins w:id="289" w:author="Ihor Husar" w:date="2018-08-10T11:52:00Z"/>
          <w:i/>
          <w:color w:val="4F81BD" w:themeColor="accent1"/>
        </w:rPr>
      </w:pPr>
      <w:ins w:id="290" w:author="Ihor Husar" w:date="2018-08-10T11:52:00Z">
        <w:r>
          <w:t xml:space="preserve">Listed below, is the format of the results that the function produces. It would list whether the action was successfully applied to each of the </w:t>
        </w:r>
      </w:ins>
      <w:ins w:id="291" w:author="Ihor Husar" w:date="2018-08-10T11:55:00Z">
        <w:r w:rsidR="003A2A85">
          <w:t>instance of the application</w:t>
        </w:r>
      </w:ins>
      <w:ins w:id="292" w:author="Ihor Husar" w:date="2018-08-10T11:52:00Z">
        <w:r>
          <w:t xml:space="preserve"> specified, as well as other data relevant to the action itself, per </w:t>
        </w:r>
      </w:ins>
      <w:ins w:id="293" w:author="Ihor Husar" w:date="2018-08-10T11:55:00Z">
        <w:r w:rsidR="005356F7">
          <w:t>instance</w:t>
        </w:r>
      </w:ins>
      <w:bookmarkStart w:id="294" w:name="_GoBack"/>
      <w:bookmarkEnd w:id="294"/>
      <w:ins w:id="295" w:author="Ihor Husar" w:date="2018-08-10T11:52:00Z">
        <w:r>
          <w:t>.</w:t>
        </w:r>
      </w:ins>
    </w:p>
    <w:p w14:paraId="5C07C0A0" w14:textId="77777777" w:rsidR="00157352" w:rsidRDefault="00157352" w:rsidP="00157352">
      <w:pPr>
        <w:pStyle w:val="Code0"/>
        <w:rPr>
          <w:ins w:id="296" w:author="Ihor Husar" w:date="2018-08-10T11:54:00Z"/>
        </w:rPr>
      </w:pPr>
      <w:ins w:id="297" w:author="Ihor Husar" w:date="2018-08-10T11:54:00Z">
        <w:r>
          <w:t>{</w:t>
        </w:r>
      </w:ins>
    </w:p>
    <w:p w14:paraId="307594CA" w14:textId="0C5A1ABC" w:rsidR="00157352" w:rsidRDefault="00157352" w:rsidP="00157352">
      <w:pPr>
        <w:pStyle w:val="Code0"/>
        <w:rPr>
          <w:ins w:id="298" w:author="Ihor Husar" w:date="2018-08-10T11:54:00Z"/>
        </w:rPr>
      </w:pPr>
      <w:ins w:id="299" w:author="Ihor Husar" w:date="2018-08-10T11:54:00Z">
        <w:r>
          <w:t xml:space="preserve">   "application-1":</w:t>
        </w:r>
        <w:r>
          <w:t xml:space="preserve"> </w:t>
        </w:r>
        <w:r>
          <w:t>{</w:t>
        </w:r>
      </w:ins>
    </w:p>
    <w:p w14:paraId="29D9DAFB" w14:textId="77777777" w:rsidR="00157352" w:rsidRDefault="00157352" w:rsidP="00157352">
      <w:pPr>
        <w:pStyle w:val="Code0"/>
        <w:rPr>
          <w:ins w:id="300" w:author="Ihor Husar" w:date="2018-08-10T11:54:00Z"/>
        </w:rPr>
      </w:pPr>
      <w:ins w:id="301" w:author="Ihor Husar" w:date="2018-08-10T11:54:00Z">
        <w:r>
          <w:t xml:space="preserve">      "0":{</w:t>
        </w:r>
      </w:ins>
    </w:p>
    <w:p w14:paraId="25B2A19B" w14:textId="08ADBDE1" w:rsidR="00157352" w:rsidRDefault="00157352" w:rsidP="00157352">
      <w:pPr>
        <w:pStyle w:val="Code0"/>
        <w:rPr>
          <w:ins w:id="302" w:author="Ihor Husar" w:date="2018-08-10T11:54:00Z"/>
        </w:rPr>
      </w:pPr>
      <w:ins w:id="303" w:author="Ihor Husar" w:date="2018-08-10T11:54:00Z">
        <w:r>
          <w:t xml:space="preserve">         "success":</w:t>
        </w:r>
        <w:r>
          <w:t xml:space="preserve"> </w:t>
        </w:r>
        <w:r>
          <w:t>true,</w:t>
        </w:r>
      </w:ins>
    </w:p>
    <w:p w14:paraId="50EE89A7" w14:textId="64A60FE2" w:rsidR="00157352" w:rsidRDefault="00157352" w:rsidP="00157352">
      <w:pPr>
        <w:pStyle w:val="Code0"/>
        <w:rPr>
          <w:ins w:id="304" w:author="Ihor Husar" w:date="2018-08-10T11:54:00Z"/>
        </w:rPr>
      </w:pPr>
      <w:ins w:id="305" w:author="Ihor Husar" w:date="2018-08-10T11:54:00Z">
        <w:r>
          <w:t xml:space="preserve">         "other_data":</w:t>
        </w:r>
        <w:r>
          <w:t xml:space="preserve"> </w:t>
        </w:r>
        <w:r>
          <w:t>"...",</w:t>
        </w:r>
      </w:ins>
    </w:p>
    <w:p w14:paraId="606AF7D2" w14:textId="5B72F822" w:rsidR="00157352" w:rsidRDefault="00157352" w:rsidP="00157352">
      <w:pPr>
        <w:pStyle w:val="Code0"/>
        <w:rPr>
          <w:ins w:id="306" w:author="Ihor Husar" w:date="2018-08-10T11:54:00Z"/>
        </w:rPr>
      </w:pPr>
      <w:ins w:id="307" w:author="Ihor Husar" w:date="2018-08-10T11:54:00Z">
        <w:r>
          <w:t xml:space="preserve">         "_keys":["success", "other_data"]</w:t>
        </w:r>
      </w:ins>
    </w:p>
    <w:p w14:paraId="02B21A9F" w14:textId="77777777" w:rsidR="00157352" w:rsidRDefault="00157352" w:rsidP="00157352">
      <w:pPr>
        <w:pStyle w:val="Code0"/>
        <w:rPr>
          <w:ins w:id="308" w:author="Ihor Husar" w:date="2018-08-10T11:54:00Z"/>
        </w:rPr>
      </w:pPr>
      <w:ins w:id="309" w:author="Ihor Husar" w:date="2018-08-10T11:54:00Z">
        <w:r>
          <w:t xml:space="preserve">      },</w:t>
        </w:r>
      </w:ins>
    </w:p>
    <w:p w14:paraId="05B3E563" w14:textId="77C06866" w:rsidR="00157352" w:rsidRDefault="00157352" w:rsidP="00157352">
      <w:pPr>
        <w:pStyle w:val="Code0"/>
        <w:rPr>
          <w:ins w:id="310" w:author="Ihor Husar" w:date="2018-08-10T11:54:00Z"/>
        </w:rPr>
      </w:pPr>
      <w:ins w:id="311" w:author="Ihor Husar" w:date="2018-08-10T11:54:00Z">
        <w:r>
          <w:t xml:space="preserve">      "1":</w:t>
        </w:r>
        <w:r>
          <w:t xml:space="preserve"> </w:t>
        </w:r>
        <w:r>
          <w:t>{</w:t>
        </w:r>
      </w:ins>
    </w:p>
    <w:p w14:paraId="6173AD1B" w14:textId="77777777" w:rsidR="00157352" w:rsidRDefault="00157352" w:rsidP="00157352">
      <w:pPr>
        <w:pStyle w:val="Code0"/>
        <w:rPr>
          <w:ins w:id="312" w:author="Ihor Husar" w:date="2018-08-10T11:54:00Z"/>
        </w:rPr>
      </w:pPr>
      <w:ins w:id="313" w:author="Ihor Husar" w:date="2018-08-10T11:54:00Z">
        <w:r>
          <w:t xml:space="preserve">         "success":false,</w:t>
        </w:r>
      </w:ins>
    </w:p>
    <w:p w14:paraId="2DC4C0BD" w14:textId="2BB6A919" w:rsidR="00157352" w:rsidRDefault="00157352" w:rsidP="00157352">
      <w:pPr>
        <w:pStyle w:val="Code0"/>
        <w:rPr>
          <w:ins w:id="314" w:author="Ihor Husar" w:date="2018-08-10T11:54:00Z"/>
        </w:rPr>
      </w:pPr>
      <w:ins w:id="315" w:author="Ihor Husar" w:date="2018-08-10T11:54:00Z">
        <w:r>
          <w:t xml:space="preserve">         "details":</w:t>
        </w:r>
        <w:r>
          <w:t xml:space="preserve"> </w:t>
        </w:r>
        <w:r>
          <w:t>"...",</w:t>
        </w:r>
      </w:ins>
    </w:p>
    <w:p w14:paraId="45F2736D" w14:textId="237A9CE7" w:rsidR="00157352" w:rsidRDefault="00157352" w:rsidP="00157352">
      <w:pPr>
        <w:pStyle w:val="Code0"/>
        <w:rPr>
          <w:ins w:id="316" w:author="Ihor Husar" w:date="2018-08-10T11:54:00Z"/>
        </w:rPr>
      </w:pPr>
      <w:ins w:id="317" w:author="Ihor Husar" w:date="2018-08-10T11:54:00Z">
        <w:r>
          <w:t xml:space="preserve">         "_keys":</w:t>
        </w:r>
        <w:r>
          <w:t xml:space="preserve"> </w:t>
        </w:r>
        <w:r>
          <w:t>["success",</w:t>
        </w:r>
      </w:ins>
      <w:ins w:id="318" w:author="Ihor Husar" w:date="2018-08-10T11:55:00Z">
        <w:r>
          <w:t xml:space="preserve"> </w:t>
        </w:r>
      </w:ins>
      <w:ins w:id="319" w:author="Ihor Husar" w:date="2018-08-10T11:54:00Z">
        <w:r>
          <w:t>"details"]</w:t>
        </w:r>
      </w:ins>
    </w:p>
    <w:p w14:paraId="0142FED5" w14:textId="77777777" w:rsidR="00157352" w:rsidRDefault="00157352" w:rsidP="00157352">
      <w:pPr>
        <w:pStyle w:val="Code0"/>
        <w:rPr>
          <w:ins w:id="320" w:author="Ihor Husar" w:date="2018-08-10T11:54:00Z"/>
        </w:rPr>
      </w:pPr>
      <w:ins w:id="321" w:author="Ihor Husar" w:date="2018-08-10T11:54:00Z">
        <w:r>
          <w:t xml:space="preserve">      },</w:t>
        </w:r>
      </w:ins>
    </w:p>
    <w:p w14:paraId="073DEE9D" w14:textId="7641E355" w:rsidR="00157352" w:rsidRDefault="00157352" w:rsidP="00157352">
      <w:pPr>
        <w:pStyle w:val="Code0"/>
        <w:rPr>
          <w:ins w:id="322" w:author="Ihor Husar" w:date="2018-08-10T11:54:00Z"/>
        </w:rPr>
      </w:pPr>
      <w:ins w:id="323" w:author="Ihor Husar" w:date="2018-08-10T11:54:00Z">
        <w:r>
          <w:t xml:space="preserve">      "_keys":</w:t>
        </w:r>
      </w:ins>
      <w:ins w:id="324" w:author="Ihor Husar" w:date="2018-08-10T11:55:00Z">
        <w:r>
          <w:t xml:space="preserve"> </w:t>
        </w:r>
      </w:ins>
      <w:ins w:id="325" w:author="Ihor Husar" w:date="2018-08-10T11:54:00Z">
        <w:r>
          <w:t>["0",</w:t>
        </w:r>
      </w:ins>
      <w:ins w:id="326" w:author="Ihor Husar" w:date="2018-08-10T11:55:00Z">
        <w:r>
          <w:t xml:space="preserve"> </w:t>
        </w:r>
      </w:ins>
      <w:ins w:id="327" w:author="Ihor Husar" w:date="2018-08-10T11:54:00Z">
        <w:r>
          <w:t>"1"]</w:t>
        </w:r>
      </w:ins>
    </w:p>
    <w:p w14:paraId="6DF7A62B" w14:textId="77777777" w:rsidR="00157352" w:rsidRDefault="00157352" w:rsidP="00157352">
      <w:pPr>
        <w:pStyle w:val="Code0"/>
        <w:rPr>
          <w:ins w:id="328" w:author="Ihor Husar" w:date="2018-08-10T11:54:00Z"/>
        </w:rPr>
      </w:pPr>
      <w:ins w:id="329" w:author="Ihor Husar" w:date="2018-08-10T11:54:00Z">
        <w:r>
          <w:t xml:space="preserve">   },</w:t>
        </w:r>
      </w:ins>
    </w:p>
    <w:p w14:paraId="56BFCA2D" w14:textId="4280D1FE" w:rsidR="00157352" w:rsidRDefault="00157352" w:rsidP="00157352">
      <w:pPr>
        <w:pStyle w:val="Code0"/>
        <w:rPr>
          <w:ins w:id="330" w:author="Ihor Husar" w:date="2018-08-10T11:54:00Z"/>
        </w:rPr>
      </w:pPr>
      <w:ins w:id="331" w:author="Ihor Husar" w:date="2018-08-10T11:54:00Z">
        <w:r>
          <w:t xml:space="preserve">   "_keys":</w:t>
        </w:r>
      </w:ins>
      <w:ins w:id="332" w:author="Ihor Husar" w:date="2018-08-10T11:55:00Z">
        <w:r>
          <w:t xml:space="preserve"> </w:t>
        </w:r>
      </w:ins>
      <w:ins w:id="333" w:author="Ihor Husar" w:date="2018-08-10T11:54:00Z">
        <w:r>
          <w:t>["application-1"]</w:t>
        </w:r>
      </w:ins>
    </w:p>
    <w:p w14:paraId="2603B239" w14:textId="16BC05BA" w:rsidR="00157352" w:rsidRDefault="00157352" w:rsidP="00157352">
      <w:pPr>
        <w:pStyle w:val="Code0"/>
        <w:rPr>
          <w:ins w:id="334" w:author="Ihor Husar" w:date="2018-08-10T11:52:00Z"/>
        </w:rPr>
      </w:pPr>
      <w:ins w:id="335" w:author="Ihor Husar" w:date="2018-08-10T11:54:00Z">
        <w:r>
          <w:t>}</w:t>
        </w:r>
      </w:ins>
    </w:p>
    <w:p w14:paraId="265D2335" w14:textId="2427E38D" w:rsidR="00157352" w:rsidRDefault="00157352" w:rsidP="00157352">
      <w:pPr>
        <w:pStyle w:val="BodyText"/>
        <w:rPr>
          <w:ins w:id="336" w:author="Ihor Husar" w:date="2018-08-10T11:52:00Z"/>
        </w:rPr>
      </w:pPr>
      <w:ins w:id="337" w:author="Ihor Husar" w:date="2018-08-10T11:54:00Z">
        <w:r>
          <w:t xml:space="preserve"> </w:t>
        </w:r>
      </w:ins>
      <w:ins w:id="338" w:author="Ihor Husar" w:date="2018-08-10T11:52:00Z">
        <w:r>
          <w:t>“_keys” store the list of keys for each level of a dictionary to provide convenience in post-processing.</w:t>
        </w:r>
      </w:ins>
    </w:p>
    <w:p w14:paraId="17CB61F9" w14:textId="77777777" w:rsidR="00157352" w:rsidRPr="00106FCE" w:rsidRDefault="00157352">
      <w:pPr>
        <w:pStyle w:val="BodyText"/>
        <w:rPr>
          <w:ins w:id="339" w:author="Ihor Husar" w:date="2018-08-10T11:21:00Z"/>
        </w:rPr>
        <w:pPrChange w:id="340" w:author="Ihor Husar" w:date="2018-08-10T11:23:00Z">
          <w:pPr>
            <w:pStyle w:val="BodyText"/>
            <w:keepNext/>
            <w:numPr>
              <w:numId w:val="34"/>
            </w:numPr>
            <w:ind w:left="720" w:hanging="360"/>
          </w:pPr>
        </w:pPrChange>
      </w:pPr>
    </w:p>
    <w:p w14:paraId="572275ED" w14:textId="77777777" w:rsidR="00DE3E74" w:rsidRPr="00DB7BA9" w:rsidDel="00B33B61" w:rsidRDefault="00DE3E74">
      <w:pPr>
        <w:pStyle w:val="BodyText"/>
        <w:rPr>
          <w:del w:id="341" w:author="Ihor Husar" w:date="2018-08-10T11:31:00Z"/>
          <w:rPrChange w:id="342" w:author="Ihor Husar" w:date="2018-08-09T16:03:00Z">
            <w:rPr>
              <w:del w:id="343" w:author="Ihor Husar" w:date="2018-08-10T11:31:00Z"/>
              <w:i/>
              <w:color w:val="4F81BD" w:themeColor="accent1"/>
            </w:rPr>
          </w:rPrChange>
        </w:rPr>
        <w:pPrChange w:id="344" w:author="Ihor Husar" w:date="2018-08-09T16:05:00Z">
          <w:pPr>
            <w:pStyle w:val="BodyText"/>
            <w:keepNext/>
          </w:pPr>
        </w:pPrChange>
      </w:pPr>
    </w:p>
    <w:p w14:paraId="1AFB38FE" w14:textId="781E905D" w:rsidR="00EC4648" w:rsidRPr="00C951A3" w:rsidDel="00B33B61" w:rsidRDefault="00EC4648" w:rsidP="00EC4648">
      <w:pPr>
        <w:pStyle w:val="Heading10"/>
        <w:rPr>
          <w:del w:id="345" w:author="Ihor Husar" w:date="2018-08-10T11:31:00Z"/>
        </w:rPr>
      </w:pPr>
      <w:del w:id="346" w:author="Ihor Husar" w:date="2018-08-10T11:31:00Z">
        <w:r w:rsidRPr="00C951A3" w:rsidDel="00B33B61">
          <w:delText xml:space="preserve">Resilient </w:delText>
        </w:r>
        <w:r w:rsidDel="00B33B61">
          <w:delText xml:space="preserve">Platform </w:delText>
        </w:r>
        <w:r w:rsidRPr="00C951A3" w:rsidDel="00B33B61">
          <w:delText>Configuration</w:delText>
        </w:r>
      </w:del>
    </w:p>
    <w:p w14:paraId="66111448" w14:textId="5DA0098C" w:rsidR="00EC4648" w:rsidDel="00B33B61" w:rsidRDefault="00EC4648">
      <w:pPr>
        <w:pStyle w:val="BodyText"/>
        <w:rPr>
          <w:del w:id="347" w:author="Ihor Husar" w:date="2018-08-10T11:31:00Z"/>
          <w:rStyle w:val="IntenseEmphasis"/>
        </w:rPr>
      </w:pPr>
      <w:del w:id="348" w:author="Ihor Husar" w:date="2018-08-10T11:31:00Z">
        <w:r w:rsidRPr="008F7B8A" w:rsidDel="00B33B61">
          <w:rPr>
            <w:rStyle w:val="IntenseEmphasis"/>
          </w:rPr>
          <w:delText>&lt;</w:delText>
        </w:r>
        <w:r w:rsidDel="00B33B61">
          <w:rPr>
            <w:rStyle w:val="IntenseEmphasis"/>
          </w:rPr>
          <w:delText>Only use this section if you have general configuration advice or requirements, such as describing i</w:delText>
        </w:r>
        <w:r w:rsidRPr="008F7B8A" w:rsidDel="00B33B61">
          <w:rPr>
            <w:rStyle w:val="IntenseEmphasis"/>
          </w:rPr>
          <w:delText xml:space="preserve">ssues </w:delText>
        </w:r>
        <w:r w:rsidDel="00B33B61">
          <w:rPr>
            <w:rStyle w:val="IntenseEmphasis"/>
          </w:rPr>
          <w:delText xml:space="preserve">moving the configuration from a testing environment to a </w:delText>
        </w:r>
        <w:r w:rsidRPr="008F7B8A" w:rsidDel="00B33B61">
          <w:rPr>
            <w:rStyle w:val="IntenseEmphasis"/>
          </w:rPr>
          <w:delText>production</w:delText>
        </w:r>
        <w:r w:rsidDel="00B33B61">
          <w:rPr>
            <w:rStyle w:val="IntenseEmphasis"/>
          </w:rPr>
          <w:delText xml:space="preserve"> environment.</w:delText>
        </w:r>
        <w:r w:rsidRPr="008F7B8A" w:rsidDel="00B33B61">
          <w:rPr>
            <w:rStyle w:val="IntenseEmphasis"/>
          </w:rPr>
          <w:delText xml:space="preserve"> Think about </w:delText>
        </w:r>
        <w:r w:rsidDel="00B33B61">
          <w:rPr>
            <w:rStyle w:val="IntenseEmphasis"/>
          </w:rPr>
          <w:delText xml:space="preserve">the </w:delText>
        </w:r>
        <w:r w:rsidRPr="008F7B8A" w:rsidDel="00B33B61">
          <w:rPr>
            <w:rStyle w:val="IntenseEmphasis"/>
          </w:rPr>
          <w:delText xml:space="preserve">parameters </w:delText>
        </w:r>
        <w:r w:rsidDel="00B33B61">
          <w:rPr>
            <w:rStyle w:val="IntenseEmphasis"/>
          </w:rPr>
          <w:delText>that</w:delText>
        </w:r>
        <w:r w:rsidRPr="008F7B8A" w:rsidDel="00B33B61">
          <w:rPr>
            <w:rStyle w:val="IntenseEmphasis"/>
          </w:rPr>
          <w:delText xml:space="preserve"> need to be modified per each customer’s environment.&gt;</w:delText>
        </w:r>
      </w:del>
    </w:p>
    <w:p w14:paraId="730AEA13" w14:textId="7E3D2BDB" w:rsidR="00421B92" w:rsidDel="00B33B61" w:rsidRDefault="00421B92">
      <w:pPr>
        <w:pStyle w:val="BodyText"/>
        <w:rPr>
          <w:del w:id="349" w:author="Ihor Husar" w:date="2018-08-10T11:31:00Z"/>
          <w:rStyle w:val="IntenseEmphasis"/>
          <w:rFonts w:ascii="Calibri" w:eastAsia="Calibri" w:hAnsi="Calibri" w:cs="Calibri"/>
          <w:b/>
          <w:sz w:val="36"/>
          <w:szCs w:val="36"/>
        </w:rPr>
      </w:pPr>
      <w:del w:id="350" w:author="Ihor Husar" w:date="2018-08-10T11:31:00Z">
        <w:r w:rsidDel="00B33B61">
          <w:rPr>
            <w:rStyle w:val="IntenseEmphasis"/>
          </w:rPr>
          <w:delText>&lt;If your function exports data tables or custom fields, the changes in the Resilient platform layouts may not be preserved. Therefore, you should document those changes in this section and advise the reader to manually make those changes in the platform.&gt;</w:delText>
        </w:r>
      </w:del>
    </w:p>
    <w:p w14:paraId="4681E99C" w14:textId="6EAF488D" w:rsidR="00EC4648" w:rsidDel="00B33B61" w:rsidRDefault="00EC4648" w:rsidP="009A711B">
      <w:pPr>
        <w:pStyle w:val="BodyText"/>
        <w:keepNext/>
        <w:rPr>
          <w:del w:id="351" w:author="Ihor Husar" w:date="2018-08-10T11:31:00Z"/>
          <w:rStyle w:val="IntenseEmphasis"/>
        </w:rPr>
      </w:pPr>
      <w:del w:id="352" w:author="Ihor Husar" w:date="2018-08-10T11:31:00Z">
        <w:r w:rsidRPr="008F7B8A" w:rsidDel="00B33B61">
          <w:rPr>
            <w:rStyle w:val="IntenseEmphasis"/>
          </w:rPr>
          <w:delText>&lt;If there are scenarios of use which would help a customer understand how to use the Integration</w:delText>
        </w:r>
        <w:r w:rsidDel="00B33B61">
          <w:rPr>
            <w:rStyle w:val="IntenseEmphasis"/>
          </w:rPr>
          <w:delText xml:space="preserve"> as a whole (not per function)</w:delText>
        </w:r>
        <w:r w:rsidRPr="008F7B8A" w:rsidDel="00B33B61">
          <w:rPr>
            <w:rStyle w:val="IntenseEmphasis"/>
          </w:rPr>
          <w:delText>, indicate them here.&gt;</w:delText>
        </w:r>
      </w:del>
    </w:p>
    <w:p w14:paraId="3851F7F2" w14:textId="0E84341B" w:rsidR="00EC4648" w:rsidRPr="008F7B8A" w:rsidDel="00B33B61" w:rsidRDefault="00EC4648">
      <w:pPr>
        <w:pStyle w:val="BodyText"/>
        <w:rPr>
          <w:del w:id="353" w:author="Ihor Husar" w:date="2018-08-10T11:31:00Z"/>
          <w:rStyle w:val="IntenseEmphasis"/>
        </w:rPr>
      </w:pPr>
      <w:del w:id="354" w:author="Ihor Husar" w:date="2018-08-10T11:31:00Z">
        <w:r w:rsidDel="00B33B61">
          <w:rPr>
            <w:rStyle w:val="IntenseEmphasis"/>
          </w:rPr>
          <w:delText>&lt;If not needed, delete this section.&gt;</w:delText>
        </w:r>
      </w:del>
    </w:p>
    <w:p w14:paraId="50B3615E" w14:textId="77777777" w:rsidR="00C951A3" w:rsidRPr="00601DA7" w:rsidRDefault="00C951A3" w:rsidP="00537786">
      <w:pPr>
        <w:pStyle w:val="Heading10"/>
      </w:pPr>
      <w:r>
        <w:t>Troubleshooting</w:t>
      </w:r>
      <w:bookmarkEnd w:id="172"/>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355" w:name="_Toc510253274"/>
      <w:r>
        <w:t>Support</w:t>
      </w:r>
      <w:bookmarkEnd w:id="355"/>
    </w:p>
    <w:p w14:paraId="73FFB229" w14:textId="77777777" w:rsidR="00BC7548" w:rsidRDefault="00BC7548" w:rsidP="00BC7548">
      <w:pPr>
        <w:pStyle w:val="BodyText"/>
        <w:keepNext/>
      </w:pPr>
      <w:r w:rsidRPr="00722240">
        <w:t xml:space="preserve">For additional support, contact </w:t>
      </w:r>
      <w:hyperlink r:id="rId14">
        <w:r w:rsidRPr="00722240">
          <w:rPr>
            <w:rStyle w:val="Hyperlink"/>
          </w:rPr>
          <w:t>support@resilientsystems.com</w:t>
        </w:r>
      </w:hyperlink>
      <w:r w:rsidRPr="00722240">
        <w:t>.</w:t>
      </w:r>
    </w:p>
    <w:p w14:paraId="19DE5CCC" w14:textId="4460F6D1" w:rsidR="00C951A3" w:rsidDel="00523AD0" w:rsidRDefault="00BC7548" w:rsidP="00C951A3">
      <w:pPr>
        <w:pStyle w:val="BodyText"/>
        <w:rPr>
          <w:del w:id="356" w:author="Ihor Husar" w:date="2018-08-10T11:32:00Z"/>
        </w:rPr>
      </w:pPr>
      <w:r>
        <w:t xml:space="preserve">Including relevant </w:t>
      </w:r>
      <w:r w:rsidRPr="00883063">
        <w:t>information</w:t>
      </w:r>
      <w:r>
        <w:t xml:space="preserve"> from the log files will help us resolve your issue.</w:t>
      </w:r>
    </w:p>
    <w:p w14:paraId="2F0EA938" w14:textId="1E6EDD15" w:rsidR="00EC4648" w:rsidRPr="009A711B" w:rsidDel="00523AD0" w:rsidRDefault="00EC4648" w:rsidP="009A711B">
      <w:pPr>
        <w:pStyle w:val="Heading20"/>
        <w:rPr>
          <w:del w:id="357" w:author="Ihor Husar" w:date="2018-08-10T11:32:00Z"/>
          <w:i/>
          <w:color w:val="4F81BD" w:themeColor="accent1"/>
        </w:rPr>
      </w:pPr>
      <w:del w:id="358" w:author="Ihor Husar" w:date="2018-08-10T11:32:00Z">
        <w:r w:rsidRPr="009A711B" w:rsidDel="00523AD0">
          <w:rPr>
            <w:i/>
            <w:color w:val="4F81BD" w:themeColor="accent1"/>
          </w:rPr>
          <w:delText>Documentation Guidelines</w:delText>
        </w:r>
      </w:del>
    </w:p>
    <w:p w14:paraId="503CD257" w14:textId="17FEE38F" w:rsidR="00B94292" w:rsidRPr="009A711B" w:rsidDel="00523AD0" w:rsidRDefault="00B94292" w:rsidP="009A711B">
      <w:pPr>
        <w:pStyle w:val="BodyText"/>
        <w:keepNext/>
        <w:rPr>
          <w:del w:id="359" w:author="Ihor Husar" w:date="2018-08-10T11:32:00Z"/>
          <w:i/>
          <w:color w:val="4F81BD" w:themeColor="accent1"/>
        </w:rPr>
      </w:pPr>
      <w:del w:id="360" w:author="Ihor Husar" w:date="2018-08-10T11:32:00Z">
        <w:r w:rsidRPr="009A711B" w:rsidDel="00523AD0">
          <w:rPr>
            <w:i/>
            <w:color w:val="4F81BD" w:themeColor="accent1"/>
          </w:rPr>
          <w:delText>&lt;Do NOT include this section in your guide.&gt;</w:delText>
        </w:r>
      </w:del>
    </w:p>
    <w:p w14:paraId="44E25E46" w14:textId="6C7EB878" w:rsidR="00EC4648" w:rsidRPr="009A711B" w:rsidDel="00523AD0" w:rsidRDefault="00B94292" w:rsidP="009A711B">
      <w:pPr>
        <w:pStyle w:val="BodyText"/>
        <w:keepNext/>
        <w:rPr>
          <w:del w:id="361" w:author="Ihor Husar" w:date="2018-08-10T11:32:00Z"/>
          <w:i/>
          <w:color w:val="4F81BD" w:themeColor="accent1"/>
        </w:rPr>
      </w:pPr>
      <w:del w:id="362" w:author="Ihor Husar" w:date="2018-08-10T11:32:00Z">
        <w:r w:rsidRPr="009A711B" w:rsidDel="00523AD0">
          <w:rPr>
            <w:i/>
            <w:color w:val="4F81BD" w:themeColor="accent1"/>
          </w:rPr>
          <w:delText>Here are some writing guidelines:</w:delText>
        </w:r>
      </w:del>
    </w:p>
    <w:p w14:paraId="0DD953C9" w14:textId="12A65AA3" w:rsidR="00FA2949" w:rsidRPr="009A711B" w:rsidDel="00523AD0" w:rsidRDefault="00FA2949" w:rsidP="009A711B">
      <w:pPr>
        <w:pStyle w:val="ListBullet"/>
        <w:rPr>
          <w:del w:id="363" w:author="Ihor Husar" w:date="2018-08-10T11:32:00Z"/>
          <w:i/>
          <w:color w:val="4F81BD" w:themeColor="accent1"/>
        </w:rPr>
      </w:pPr>
      <w:del w:id="364" w:author="Ihor Husar" w:date="2018-08-10T11:32:00Z">
        <w:r w:rsidRPr="009A711B" w:rsidDel="00523AD0">
          <w:rPr>
            <w:i/>
            <w:color w:val="4F81BD" w:themeColor="accent1"/>
          </w:rPr>
          <w:delText>Never use “Resilient,” instead use “Resilient platform.”</w:delText>
        </w:r>
      </w:del>
    </w:p>
    <w:p w14:paraId="65701178" w14:textId="1707EFBE" w:rsidR="00FA2949" w:rsidRPr="009A711B" w:rsidDel="00523AD0" w:rsidRDefault="00FA2949" w:rsidP="009A711B">
      <w:pPr>
        <w:pStyle w:val="ListBullet"/>
        <w:rPr>
          <w:del w:id="365" w:author="Ihor Husar" w:date="2018-08-10T11:32:00Z"/>
          <w:i/>
          <w:color w:val="4F81BD" w:themeColor="accent1"/>
        </w:rPr>
      </w:pPr>
      <w:del w:id="366" w:author="Ihor Husar" w:date="2018-08-10T11:32:00Z">
        <w:r w:rsidRPr="009A711B" w:rsidDel="00523AD0">
          <w:rPr>
            <w:i/>
            <w:color w:val="4F81BD" w:themeColor="accent1"/>
          </w:rPr>
          <w:delText>Use “deploy to the Resilient platform” to describe the resilient-circuits customize command.</w:delText>
        </w:r>
      </w:del>
    </w:p>
    <w:p w14:paraId="175B256D" w14:textId="2CD14150" w:rsidR="00FA2949" w:rsidRPr="009A711B" w:rsidDel="00523AD0" w:rsidRDefault="00FA2949" w:rsidP="009A711B">
      <w:pPr>
        <w:pStyle w:val="ListBullet"/>
        <w:rPr>
          <w:del w:id="367" w:author="Ihor Husar" w:date="2018-08-10T11:32:00Z"/>
          <w:i/>
          <w:color w:val="4F81BD" w:themeColor="accent1"/>
        </w:rPr>
      </w:pPr>
      <w:del w:id="368" w:author="Ihor Husar" w:date="2018-08-10T11:32:00Z">
        <w:r w:rsidRPr="009A711B" w:rsidDel="00523AD0">
          <w:rPr>
            <w:i/>
            <w:color w:val="4F81BD" w:themeColor="accent1"/>
          </w:rPr>
          <w:delText>Do not initial cap function, workflow, etc. unless you are referring to a specific item</w:delText>
        </w:r>
        <w:r w:rsidR="00707349" w:rsidRPr="009A711B" w:rsidDel="00523AD0">
          <w:rPr>
            <w:i/>
            <w:color w:val="4F81BD" w:themeColor="accent1"/>
          </w:rPr>
          <w:delText xml:space="preserve"> (proper name), such as Utilities Function</w:delText>
        </w:r>
        <w:r w:rsidRPr="009A711B" w:rsidDel="00523AD0">
          <w:rPr>
            <w:i/>
            <w:color w:val="4F81BD" w:themeColor="accent1"/>
          </w:rPr>
          <w:delText>.</w:delText>
        </w:r>
      </w:del>
    </w:p>
    <w:p w14:paraId="1EB7919A" w14:textId="2CF46A64" w:rsidR="00FA2949" w:rsidRPr="009A711B" w:rsidDel="00523AD0" w:rsidRDefault="00FA2949" w:rsidP="009A711B">
      <w:pPr>
        <w:pStyle w:val="ListBullet"/>
        <w:rPr>
          <w:del w:id="369" w:author="Ihor Husar" w:date="2018-08-10T11:32:00Z"/>
          <w:i/>
          <w:color w:val="4F81BD" w:themeColor="accent1"/>
        </w:rPr>
      </w:pPr>
      <w:del w:id="370" w:author="Ihor Husar" w:date="2018-08-10T11:32:00Z">
        <w:r w:rsidRPr="009A711B" w:rsidDel="00523AD0">
          <w:rPr>
            <w:i/>
            <w:color w:val="4F81BD" w:themeColor="accent1"/>
          </w:rPr>
          <w:delText>Try to avoid passive voice and future tense</w:delText>
        </w:r>
        <w:r w:rsidR="00707349" w:rsidRPr="009A711B" w:rsidDel="00523AD0">
          <w:rPr>
            <w:i/>
            <w:color w:val="4F81BD" w:themeColor="accent1"/>
          </w:rPr>
          <w:delText>.</w:delText>
        </w:r>
      </w:del>
    </w:p>
    <w:p w14:paraId="035993F8" w14:textId="5F6EB314" w:rsidR="00FA2949" w:rsidRPr="009A711B" w:rsidDel="00523AD0" w:rsidRDefault="00707349" w:rsidP="009A711B">
      <w:pPr>
        <w:pStyle w:val="ListBullet"/>
        <w:rPr>
          <w:del w:id="371" w:author="Ihor Husar" w:date="2018-08-10T11:32:00Z"/>
          <w:i/>
          <w:color w:val="4F81BD" w:themeColor="accent1"/>
        </w:rPr>
      </w:pPr>
      <w:del w:id="372" w:author="Ihor Husar" w:date="2018-08-10T11:32:00Z">
        <w:r w:rsidRPr="009A711B" w:rsidDel="00523AD0">
          <w:rPr>
            <w:i/>
            <w:color w:val="4F81BD" w:themeColor="accent1"/>
          </w:rPr>
          <w:delText xml:space="preserve">For the guide’s file name, use this format: </w:delText>
        </w:r>
        <w:r w:rsidR="00FA2949" w:rsidRPr="009A711B" w:rsidDel="00523AD0">
          <w:rPr>
            <w:i/>
            <w:color w:val="4F81BD" w:themeColor="accent1"/>
          </w:rPr>
          <w:delText>Resilient Integration &lt;name&gt; Function</w:delText>
        </w:r>
      </w:del>
    </w:p>
    <w:p w14:paraId="52E1C5F3" w14:textId="735D8F4B" w:rsidR="00707349" w:rsidRPr="009A711B" w:rsidDel="00523AD0" w:rsidRDefault="00707349" w:rsidP="009A711B">
      <w:pPr>
        <w:pStyle w:val="ListBullet"/>
        <w:rPr>
          <w:del w:id="373" w:author="Ihor Husar" w:date="2018-08-10T11:32:00Z"/>
          <w:i/>
          <w:color w:val="4F81BD" w:themeColor="accent1"/>
        </w:rPr>
      </w:pPr>
      <w:del w:id="374" w:author="Ihor Husar" w:date="2018-08-10T11:32:00Z">
        <w:r w:rsidRPr="009A711B" w:rsidDel="00523AD0">
          <w:rPr>
            <w:i/>
            <w:color w:val="4F81BD" w:themeColor="accent1"/>
          </w:rPr>
          <w:delText>In the Word file, open properties and make these changes:</w:delText>
        </w:r>
      </w:del>
    </w:p>
    <w:p w14:paraId="2EB6A3DC" w14:textId="6020DC4B" w:rsidR="00707349" w:rsidRPr="009A711B" w:rsidDel="00523AD0" w:rsidRDefault="00530EE6" w:rsidP="009A711B">
      <w:pPr>
        <w:pStyle w:val="ListBullet"/>
        <w:numPr>
          <w:ilvl w:val="1"/>
          <w:numId w:val="15"/>
        </w:numPr>
        <w:ind w:left="720"/>
        <w:rPr>
          <w:del w:id="375" w:author="Ihor Husar" w:date="2018-08-10T11:32:00Z"/>
          <w:i/>
          <w:color w:val="4F81BD" w:themeColor="accent1"/>
        </w:rPr>
      </w:pPr>
      <w:del w:id="376" w:author="Ihor Husar" w:date="2018-08-10T11:32:00Z">
        <w:r w:rsidDel="00523AD0">
          <w:rPr>
            <w:i/>
            <w:color w:val="4F81BD" w:themeColor="accent1"/>
          </w:rPr>
          <w:delText>Author</w:delText>
        </w:r>
        <w:r w:rsidR="00707349" w:rsidRPr="009A711B" w:rsidDel="00523AD0">
          <w:rPr>
            <w:i/>
            <w:color w:val="4F81BD" w:themeColor="accent1"/>
          </w:rPr>
          <w:delText xml:space="preserve"> = IBM Resilient</w:delText>
        </w:r>
      </w:del>
    </w:p>
    <w:p w14:paraId="79CEFF9C" w14:textId="6B024028" w:rsidR="00707349" w:rsidRPr="009A711B" w:rsidDel="00523AD0" w:rsidRDefault="00707349" w:rsidP="009A711B">
      <w:pPr>
        <w:pStyle w:val="ListBullet"/>
        <w:numPr>
          <w:ilvl w:val="1"/>
          <w:numId w:val="15"/>
        </w:numPr>
        <w:ind w:left="720"/>
        <w:rPr>
          <w:del w:id="377" w:author="Ihor Husar" w:date="2018-08-10T11:32:00Z"/>
          <w:i/>
          <w:color w:val="4F81BD" w:themeColor="accent1"/>
        </w:rPr>
      </w:pPr>
      <w:del w:id="378" w:author="Ihor Husar" w:date="2018-08-10T11:32:00Z">
        <w:r w:rsidRPr="009A711B" w:rsidDel="00523AD0">
          <w:rPr>
            <w:i/>
            <w:color w:val="4F81BD" w:themeColor="accent1"/>
          </w:rPr>
          <w:delText>Title = Resilient IRP Integrations &lt;name&gt; Function Guide</w:delText>
        </w:r>
      </w:del>
    </w:p>
    <w:p w14:paraId="50FA2FE1" w14:textId="0CFB7E48" w:rsidR="00AC5E54" w:rsidRPr="009A711B" w:rsidDel="00523AD0" w:rsidRDefault="00AC5E54" w:rsidP="009A711B">
      <w:pPr>
        <w:pStyle w:val="BodyText"/>
        <w:rPr>
          <w:del w:id="379" w:author="Ihor Husar" w:date="2018-08-10T11:32:00Z"/>
          <w:i/>
          <w:color w:val="4F81BD" w:themeColor="accent1"/>
        </w:rPr>
      </w:pPr>
      <w:del w:id="380" w:author="Ihor Husar" w:date="2018-08-10T11:32:00Z">
        <w:r w:rsidRPr="009A711B" w:rsidDel="00523AD0">
          <w:rPr>
            <w:i/>
            <w:color w:val="4F81BD" w:themeColor="accent1"/>
          </w:rPr>
          <w:delText xml:space="preserve">If you don’t know how to open </w:delText>
        </w:r>
        <w:r w:rsidR="00707349" w:rsidRPr="009A711B" w:rsidDel="00523AD0">
          <w:rPr>
            <w:i/>
            <w:color w:val="4F81BD" w:themeColor="accent1"/>
          </w:rPr>
          <w:delText>properties</w:delText>
        </w:r>
        <w:r w:rsidRPr="009A711B" w:rsidDel="00523AD0">
          <w:rPr>
            <w:i/>
            <w:color w:val="4F81BD" w:themeColor="accent1"/>
          </w:rPr>
          <w:delText>:</w:delText>
        </w:r>
      </w:del>
    </w:p>
    <w:p w14:paraId="66305C2D" w14:textId="0301EF98" w:rsidR="00AC5E54" w:rsidRPr="009A711B" w:rsidDel="00523AD0" w:rsidRDefault="00AC5E54" w:rsidP="009A711B">
      <w:pPr>
        <w:pStyle w:val="BodyText"/>
        <w:numPr>
          <w:ilvl w:val="0"/>
          <w:numId w:val="29"/>
        </w:numPr>
        <w:rPr>
          <w:del w:id="381" w:author="Ihor Husar" w:date="2018-08-10T11:32:00Z"/>
          <w:i/>
          <w:color w:val="4F81BD" w:themeColor="accent1"/>
        </w:rPr>
      </w:pPr>
      <w:del w:id="382" w:author="Ihor Husar" w:date="2018-08-10T11:32:00Z">
        <w:r w:rsidRPr="009A711B" w:rsidDel="00523AD0">
          <w:rPr>
            <w:i/>
            <w:color w:val="4F81BD" w:themeColor="accent1"/>
          </w:rPr>
          <w:delText xml:space="preserve">Click </w:delText>
        </w:r>
        <w:r w:rsidR="00707349" w:rsidRPr="009A711B" w:rsidDel="00523AD0">
          <w:rPr>
            <w:b/>
            <w:i/>
            <w:color w:val="4F81BD" w:themeColor="accent1"/>
          </w:rPr>
          <w:delText>File &gt; Info</w:delText>
        </w:r>
        <w:r w:rsidRPr="009A711B" w:rsidDel="00523AD0">
          <w:rPr>
            <w:i/>
            <w:color w:val="4F81BD" w:themeColor="accent1"/>
          </w:rPr>
          <w:delText>.</w:delText>
        </w:r>
      </w:del>
    </w:p>
    <w:p w14:paraId="474238CD" w14:textId="6E3A359E" w:rsidR="00AC5E54" w:rsidRPr="009A711B" w:rsidDel="00523AD0" w:rsidRDefault="00AC5E54" w:rsidP="009A711B">
      <w:pPr>
        <w:pStyle w:val="BodyText"/>
        <w:numPr>
          <w:ilvl w:val="0"/>
          <w:numId w:val="29"/>
        </w:numPr>
        <w:rPr>
          <w:del w:id="383" w:author="Ihor Husar" w:date="2018-08-10T11:32:00Z"/>
          <w:i/>
          <w:color w:val="4F81BD" w:themeColor="accent1"/>
        </w:rPr>
      </w:pPr>
      <w:del w:id="384" w:author="Ihor Husar" w:date="2018-08-10T11:32:00Z">
        <w:r w:rsidRPr="009A711B" w:rsidDel="00523AD0">
          <w:rPr>
            <w:i/>
            <w:color w:val="4F81BD" w:themeColor="accent1"/>
          </w:rPr>
          <w:delText xml:space="preserve">On the right side of the Info page, click the </w:delText>
        </w:r>
        <w:r w:rsidRPr="009A711B" w:rsidDel="00523AD0">
          <w:rPr>
            <w:b/>
            <w:i/>
            <w:color w:val="4F81BD" w:themeColor="accent1"/>
          </w:rPr>
          <w:delText>Properties</w:delText>
        </w:r>
        <w:r w:rsidRPr="009A711B" w:rsidDel="00523AD0">
          <w:rPr>
            <w:i/>
            <w:color w:val="4F81BD" w:themeColor="accent1"/>
          </w:rPr>
          <w:delText xml:space="preserve"> drop-down and select </w:delText>
        </w:r>
        <w:r w:rsidRPr="009A711B" w:rsidDel="00523AD0">
          <w:rPr>
            <w:b/>
            <w:i/>
            <w:color w:val="4F81BD" w:themeColor="accent1"/>
          </w:rPr>
          <w:delText>Show Document Panel</w:delText>
        </w:r>
        <w:r w:rsidRPr="009A711B" w:rsidDel="00523AD0">
          <w:rPr>
            <w:i/>
            <w:color w:val="4F81BD" w:themeColor="accent1"/>
          </w:rPr>
          <w:delText>. This shows the Document Properties with the Author and Title fields.</w:delText>
        </w:r>
      </w:del>
    </w:p>
    <w:p w14:paraId="601EFECA" w14:textId="77777777" w:rsidR="00B94292" w:rsidRPr="009A711B" w:rsidRDefault="00B94292">
      <w:pPr>
        <w:pStyle w:val="BodyText"/>
        <w:rPr>
          <w:i/>
          <w:color w:val="4F81BD" w:themeColor="accent1"/>
        </w:rPr>
      </w:pPr>
    </w:p>
    <w:sectPr w:rsidR="00B94292" w:rsidRPr="009A711B"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4A0CA" w14:textId="77777777" w:rsidR="004741EE" w:rsidRDefault="004741EE">
      <w:r>
        <w:separator/>
      </w:r>
    </w:p>
  </w:endnote>
  <w:endnote w:type="continuationSeparator" w:id="0">
    <w:p w14:paraId="477D4C00" w14:textId="77777777" w:rsidR="004741EE" w:rsidRDefault="00474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E39BF" w14:textId="77777777" w:rsidR="004741EE" w:rsidRDefault="004741EE">
      <w:r>
        <w:separator/>
      </w:r>
    </w:p>
  </w:footnote>
  <w:footnote w:type="continuationSeparator" w:id="0">
    <w:p w14:paraId="0E8838EF" w14:textId="77777777" w:rsidR="004741EE" w:rsidRDefault="00474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B82D67"/>
    <w:multiLevelType w:val="hybridMultilevel"/>
    <w:tmpl w:val="7934372A"/>
    <w:lvl w:ilvl="0" w:tplc="03E6EAD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8"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2"/>
  </w:num>
  <w:num w:numId="4">
    <w:abstractNumId w:val="25"/>
  </w:num>
  <w:num w:numId="5">
    <w:abstractNumId w:val="27"/>
  </w:num>
  <w:num w:numId="6">
    <w:abstractNumId w:val="10"/>
  </w:num>
  <w:num w:numId="7">
    <w:abstractNumId w:val="22"/>
  </w:num>
  <w:num w:numId="8">
    <w:abstractNumId w:val="6"/>
  </w:num>
  <w:num w:numId="9">
    <w:abstractNumId w:val="23"/>
  </w:num>
  <w:num w:numId="10">
    <w:abstractNumId w:val="16"/>
  </w:num>
  <w:num w:numId="11">
    <w:abstractNumId w:val="7"/>
  </w:num>
  <w:num w:numId="12">
    <w:abstractNumId w:val="21"/>
  </w:num>
  <w:num w:numId="13">
    <w:abstractNumId w:val="28"/>
  </w:num>
  <w:num w:numId="14">
    <w:abstractNumId w:val="13"/>
  </w:num>
  <w:num w:numId="15">
    <w:abstractNumId w:val="24"/>
  </w:num>
  <w:num w:numId="16">
    <w:abstractNumId w:val="0"/>
  </w:num>
  <w:num w:numId="17">
    <w:abstractNumId w:val="4"/>
  </w:num>
  <w:num w:numId="18">
    <w:abstractNumId w:val="24"/>
  </w:num>
  <w:num w:numId="19">
    <w:abstractNumId w:val="24"/>
  </w:num>
  <w:num w:numId="20">
    <w:abstractNumId w:val="24"/>
  </w:num>
  <w:num w:numId="21">
    <w:abstractNumId w:val="24"/>
  </w:num>
  <w:num w:numId="22">
    <w:abstractNumId w:val="24"/>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 w:numId="3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hor Husar">
    <w15:presenceInfo w15:providerId="Windows Live" w15:userId="68011893-9390-45c9-91dc-b2bac0000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06FCE"/>
    <w:rsid w:val="00131A3E"/>
    <w:rsid w:val="0013762E"/>
    <w:rsid w:val="00144B78"/>
    <w:rsid w:val="00157352"/>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C121D"/>
    <w:rsid w:val="002D6C32"/>
    <w:rsid w:val="002D758C"/>
    <w:rsid w:val="002F1AF6"/>
    <w:rsid w:val="00300958"/>
    <w:rsid w:val="0030433E"/>
    <w:rsid w:val="00304962"/>
    <w:rsid w:val="003279DC"/>
    <w:rsid w:val="003576AE"/>
    <w:rsid w:val="0037127E"/>
    <w:rsid w:val="00377074"/>
    <w:rsid w:val="003A2A85"/>
    <w:rsid w:val="003A3728"/>
    <w:rsid w:val="003A430F"/>
    <w:rsid w:val="003C039E"/>
    <w:rsid w:val="003C446B"/>
    <w:rsid w:val="003D337E"/>
    <w:rsid w:val="00411ED8"/>
    <w:rsid w:val="00416FB3"/>
    <w:rsid w:val="00421B92"/>
    <w:rsid w:val="00427E12"/>
    <w:rsid w:val="00465106"/>
    <w:rsid w:val="004737AC"/>
    <w:rsid w:val="004741EE"/>
    <w:rsid w:val="004762FF"/>
    <w:rsid w:val="004865E2"/>
    <w:rsid w:val="00487DE5"/>
    <w:rsid w:val="004B43CC"/>
    <w:rsid w:val="004D4BA3"/>
    <w:rsid w:val="004F6CA4"/>
    <w:rsid w:val="00512874"/>
    <w:rsid w:val="00521C91"/>
    <w:rsid w:val="00523AD0"/>
    <w:rsid w:val="00530E89"/>
    <w:rsid w:val="00530EE6"/>
    <w:rsid w:val="005356F7"/>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4138"/>
    <w:rsid w:val="00617DC3"/>
    <w:rsid w:val="00622DFB"/>
    <w:rsid w:val="00622FC1"/>
    <w:rsid w:val="00623A24"/>
    <w:rsid w:val="00653591"/>
    <w:rsid w:val="00655429"/>
    <w:rsid w:val="006609E6"/>
    <w:rsid w:val="00662ABF"/>
    <w:rsid w:val="00681205"/>
    <w:rsid w:val="0069217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C5E11"/>
    <w:rsid w:val="007D7B5C"/>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A47D0"/>
    <w:rsid w:val="008B73D2"/>
    <w:rsid w:val="008D2369"/>
    <w:rsid w:val="008D427F"/>
    <w:rsid w:val="008D7A7F"/>
    <w:rsid w:val="008E0BB9"/>
    <w:rsid w:val="008E4C05"/>
    <w:rsid w:val="008E5CC4"/>
    <w:rsid w:val="008F4E84"/>
    <w:rsid w:val="008F7B8A"/>
    <w:rsid w:val="00905258"/>
    <w:rsid w:val="009077EB"/>
    <w:rsid w:val="00911649"/>
    <w:rsid w:val="0091484A"/>
    <w:rsid w:val="0091653F"/>
    <w:rsid w:val="00957619"/>
    <w:rsid w:val="00960404"/>
    <w:rsid w:val="009612E6"/>
    <w:rsid w:val="00973236"/>
    <w:rsid w:val="009737CF"/>
    <w:rsid w:val="009A2406"/>
    <w:rsid w:val="009A6119"/>
    <w:rsid w:val="009A711B"/>
    <w:rsid w:val="009D639D"/>
    <w:rsid w:val="009E19B0"/>
    <w:rsid w:val="009E2819"/>
    <w:rsid w:val="00A1593D"/>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E5D05"/>
    <w:rsid w:val="00AF2A63"/>
    <w:rsid w:val="00AF3DF3"/>
    <w:rsid w:val="00B12769"/>
    <w:rsid w:val="00B17E46"/>
    <w:rsid w:val="00B22452"/>
    <w:rsid w:val="00B33B61"/>
    <w:rsid w:val="00B84D38"/>
    <w:rsid w:val="00B94292"/>
    <w:rsid w:val="00BA612C"/>
    <w:rsid w:val="00BC340E"/>
    <w:rsid w:val="00BC7548"/>
    <w:rsid w:val="00BD080D"/>
    <w:rsid w:val="00BD235A"/>
    <w:rsid w:val="00BD63CB"/>
    <w:rsid w:val="00C02368"/>
    <w:rsid w:val="00C0546B"/>
    <w:rsid w:val="00C07E76"/>
    <w:rsid w:val="00C13E76"/>
    <w:rsid w:val="00C15891"/>
    <w:rsid w:val="00C1619D"/>
    <w:rsid w:val="00C24305"/>
    <w:rsid w:val="00C25D91"/>
    <w:rsid w:val="00C35742"/>
    <w:rsid w:val="00C542CC"/>
    <w:rsid w:val="00C772DD"/>
    <w:rsid w:val="00C80D30"/>
    <w:rsid w:val="00C951A3"/>
    <w:rsid w:val="00CA23B7"/>
    <w:rsid w:val="00CB0BFE"/>
    <w:rsid w:val="00CB3883"/>
    <w:rsid w:val="00CB6E42"/>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B705D"/>
    <w:rsid w:val="00DB723F"/>
    <w:rsid w:val="00DB7BA9"/>
    <w:rsid w:val="00DD1C53"/>
    <w:rsid w:val="00DE3E74"/>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69D9"/>
    <w:rsid w:val="00F37FA8"/>
    <w:rsid w:val="00F4263F"/>
    <w:rsid w:val="00F50C71"/>
    <w:rsid w:val="00F6002E"/>
    <w:rsid w:val="00F64A7A"/>
    <w:rsid w:val="00F8271D"/>
    <w:rsid w:val="00FA14A2"/>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7045">
      <w:bodyDiv w:val="1"/>
      <w:marLeft w:val="0"/>
      <w:marRight w:val="0"/>
      <w:marTop w:val="0"/>
      <w:marBottom w:val="0"/>
      <w:divBdr>
        <w:top w:val="none" w:sz="0" w:space="0" w:color="auto"/>
        <w:left w:val="none" w:sz="0" w:space="0" w:color="auto"/>
        <w:bottom w:val="none" w:sz="0" w:space="0" w:color="auto"/>
        <w:right w:val="none" w:sz="0" w:space="0" w:color="auto"/>
      </w:divBdr>
    </w:div>
    <w:div w:id="249311588">
      <w:bodyDiv w:val="1"/>
      <w:marLeft w:val="0"/>
      <w:marRight w:val="0"/>
      <w:marTop w:val="0"/>
      <w:marBottom w:val="0"/>
      <w:divBdr>
        <w:top w:val="none" w:sz="0" w:space="0" w:color="auto"/>
        <w:left w:val="none" w:sz="0" w:space="0" w:color="auto"/>
        <w:bottom w:val="none" w:sz="0" w:space="0" w:color="auto"/>
        <w:right w:val="none" w:sz="0" w:space="0" w:color="auto"/>
      </w:divBdr>
    </w:div>
    <w:div w:id="254676264">
      <w:bodyDiv w:val="1"/>
      <w:marLeft w:val="0"/>
      <w:marRight w:val="0"/>
      <w:marTop w:val="0"/>
      <w:marBottom w:val="0"/>
      <w:divBdr>
        <w:top w:val="none" w:sz="0" w:space="0" w:color="auto"/>
        <w:left w:val="none" w:sz="0" w:space="0" w:color="auto"/>
        <w:bottom w:val="none" w:sz="0" w:space="0" w:color="auto"/>
        <w:right w:val="none" w:sz="0" w:space="0" w:color="auto"/>
      </w:divBdr>
      <w:divsChild>
        <w:div w:id="548954266">
          <w:marLeft w:val="0"/>
          <w:marRight w:val="0"/>
          <w:marTop w:val="0"/>
          <w:marBottom w:val="0"/>
          <w:divBdr>
            <w:top w:val="none" w:sz="0" w:space="0" w:color="auto"/>
            <w:left w:val="none" w:sz="0" w:space="0" w:color="auto"/>
            <w:bottom w:val="none" w:sz="0" w:space="0" w:color="auto"/>
            <w:right w:val="none" w:sz="0" w:space="0" w:color="auto"/>
          </w:divBdr>
        </w:div>
      </w:divsChild>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655841754">
      <w:bodyDiv w:val="1"/>
      <w:marLeft w:val="0"/>
      <w:marRight w:val="0"/>
      <w:marTop w:val="0"/>
      <w:marBottom w:val="0"/>
      <w:divBdr>
        <w:top w:val="none" w:sz="0" w:space="0" w:color="auto"/>
        <w:left w:val="none" w:sz="0" w:space="0" w:color="auto"/>
        <w:bottom w:val="none" w:sz="0" w:space="0" w:color="auto"/>
        <w:right w:val="none" w:sz="0" w:space="0" w:color="auto"/>
      </w:divBdr>
      <w:divsChild>
        <w:div w:id="124548499">
          <w:marLeft w:val="0"/>
          <w:marRight w:val="0"/>
          <w:marTop w:val="0"/>
          <w:marBottom w:val="0"/>
          <w:divBdr>
            <w:top w:val="none" w:sz="0" w:space="0" w:color="auto"/>
            <w:left w:val="none" w:sz="0" w:space="0" w:color="auto"/>
            <w:bottom w:val="none" w:sz="0" w:space="0" w:color="auto"/>
            <w:right w:val="none" w:sz="0" w:space="0" w:color="auto"/>
          </w:divBdr>
        </w:div>
      </w:divsChild>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3972497">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549105999">
      <w:bodyDiv w:val="1"/>
      <w:marLeft w:val="0"/>
      <w:marRight w:val="0"/>
      <w:marTop w:val="0"/>
      <w:marBottom w:val="0"/>
      <w:divBdr>
        <w:top w:val="none" w:sz="0" w:space="0" w:color="auto"/>
        <w:left w:val="none" w:sz="0" w:space="0" w:color="auto"/>
        <w:bottom w:val="none" w:sz="0" w:space="0" w:color="auto"/>
        <w:right w:val="none" w:sz="0" w:space="0" w:color="auto"/>
      </w:divBdr>
      <w:divsChild>
        <w:div w:id="150568024">
          <w:marLeft w:val="0"/>
          <w:marRight w:val="0"/>
          <w:marTop w:val="0"/>
          <w:marBottom w:val="0"/>
          <w:divBdr>
            <w:top w:val="none" w:sz="0" w:space="0" w:color="auto"/>
            <w:left w:val="none" w:sz="0" w:space="0" w:color="auto"/>
            <w:bottom w:val="none" w:sz="0" w:space="0" w:color="auto"/>
            <w:right w:val="none" w:sz="0" w:space="0" w:color="auto"/>
          </w:divBdr>
        </w:div>
      </w:divsChild>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90744820">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resilientsystems.co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1F317-DB05-674D-AF2A-7FE2ABA7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2272</Words>
  <Characters>13841</Characters>
  <Application>Microsoft Office Word</Application>
  <DocSecurity>0</DocSecurity>
  <Lines>314</Lines>
  <Paragraphs>217</Paragraphs>
  <ScaleCrop>false</ScaleCrop>
  <HeadingPairs>
    <vt:vector size="2" baseType="variant">
      <vt:variant>
        <vt:lpstr>Title</vt:lpstr>
      </vt:variant>
      <vt:variant>
        <vt:i4>1</vt:i4>
      </vt:variant>
    </vt:vector>
  </HeadingPairs>
  <TitlesOfParts>
    <vt:vector size="1" baseType="lpstr">
      <vt:lpstr>Resilient IRP Integrations Cloud Foundry Function Guide</vt:lpstr>
    </vt:vector>
  </TitlesOfParts>
  <Manager/>
  <Company>IBM Resilient</Company>
  <LinksUpToDate>false</LinksUpToDate>
  <CharactersWithSpaces>15896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Cloud Foundry Function Guide</dc:title>
  <dc:subject/>
  <dc:creator>IBM Resilient</dc:creator>
  <cp:keywords/>
  <dc:description/>
  <cp:lastModifiedBy>Ihor Husar</cp:lastModifiedBy>
  <cp:revision>25</cp:revision>
  <cp:lastPrinted>2018-04-09T16:01:00Z</cp:lastPrinted>
  <dcterms:created xsi:type="dcterms:W3CDTF">2018-04-11T16:14:00Z</dcterms:created>
  <dcterms:modified xsi:type="dcterms:W3CDTF">2018-08-10T15:55:00Z</dcterms:modified>
  <cp:category/>
</cp:coreProperties>
</file>