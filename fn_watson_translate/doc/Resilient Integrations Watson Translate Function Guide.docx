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89FD45F" w:rsidR="006B52CC" w:rsidRDefault="00AB2357" w:rsidP="006B52CC">
      <w:pPr>
        <w:pStyle w:val="Heading1"/>
        <w:spacing w:before="0"/>
        <w:jc w:val="center"/>
      </w:pPr>
      <w:r>
        <w:rPr>
          <w:color w:val="FF8300"/>
        </w:rPr>
        <w:t>Watson Translate</w:t>
      </w:r>
      <w:r w:rsidR="00C951A3">
        <w:rPr>
          <w:color w:val="FF8300"/>
        </w:rPr>
        <w:t xml:space="preserve"> Function V1.0.0</w:t>
      </w:r>
    </w:p>
    <w:p w14:paraId="0E3218A8" w14:textId="57508342" w:rsidR="006B52CC" w:rsidRDefault="00C951A3" w:rsidP="006B52CC">
      <w:pPr>
        <w:pStyle w:val="Normal1"/>
        <w:jc w:val="center"/>
      </w:pPr>
      <w:r>
        <w:rPr>
          <w:rFonts w:ascii="Times New Roman" w:eastAsia="Times New Roman" w:hAnsi="Times New Roman" w:cs="Times New Roman"/>
        </w:rPr>
        <w:t xml:space="preserve">Release Date: </w:t>
      </w:r>
      <w:r w:rsidR="00AB2357">
        <w:rPr>
          <w:rFonts w:ascii="Times New Roman" w:eastAsia="Times New Roman" w:hAnsi="Times New Roman" w:cs="Times New Roman"/>
        </w:rPr>
        <w:t>July</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A743453" w:rsidR="0037127E" w:rsidRDefault="0037127E" w:rsidP="0037127E">
      <w:pPr>
        <w:pStyle w:val="BodyText"/>
        <w:keepNext/>
      </w:pPr>
      <w:r>
        <w:t xml:space="preserve">This guide describes the </w:t>
      </w:r>
      <w:r w:rsidR="00AB2357">
        <w:t xml:space="preserve">Watson Translate </w:t>
      </w:r>
      <w:r>
        <w:t>Function.</w:t>
      </w:r>
    </w:p>
    <w:p w14:paraId="6610BB48" w14:textId="56A54452" w:rsidR="009D639D" w:rsidRPr="00537786" w:rsidRDefault="00C951A3" w:rsidP="00537786">
      <w:pPr>
        <w:pStyle w:val="Heading10"/>
      </w:pPr>
      <w:r w:rsidRPr="00537786">
        <w:t xml:space="preserve">Overview </w:t>
      </w:r>
    </w:p>
    <w:p w14:paraId="4860D7B2" w14:textId="149EE6F5" w:rsidR="007F7793" w:rsidRDefault="00AB2357" w:rsidP="00DF3B8E">
      <w:pPr>
        <w:pStyle w:val="BodyText"/>
        <w:rPr>
          <w:ins w:id="1" w:author="Robert Govoni" w:date="2018-07-19T07:16:00Z"/>
          <w:rStyle w:val="IntenseEmphasis"/>
          <w:i w:val="0"/>
          <w:iCs w:val="0"/>
          <w:color w:val="auto"/>
        </w:rPr>
      </w:pPr>
      <w:r w:rsidRPr="007F7793">
        <w:rPr>
          <w:rStyle w:val="IntenseEmphasis"/>
          <w:i w:val="0"/>
          <w:iCs w:val="0"/>
          <w:color w:val="auto"/>
        </w:rPr>
        <w:t xml:space="preserve">This function integrates Watson Translator </w:t>
      </w:r>
      <w:del w:id="2" w:author="Robert Govoni" w:date="2018-07-19T07:16:00Z">
        <w:r w:rsidRPr="007F7793" w:rsidDel="007F7793">
          <w:rPr>
            <w:rStyle w:val="IntenseEmphasis"/>
            <w:i w:val="0"/>
            <w:iCs w:val="0"/>
            <w:color w:val="auto"/>
          </w:rPr>
          <w:delText xml:space="preserve">into </w:delText>
        </w:r>
      </w:del>
      <w:ins w:id="3" w:author="Robert Govoni" w:date="2018-07-19T07:16:00Z">
        <w:r w:rsidR="007F7793">
          <w:rPr>
            <w:rStyle w:val="IntenseEmphasis"/>
            <w:i w:val="0"/>
            <w:iCs w:val="0"/>
            <w:color w:val="auto"/>
          </w:rPr>
          <w:t>with the</w:t>
        </w:r>
        <w:r w:rsidR="007F7793" w:rsidRPr="007F7793">
          <w:rPr>
            <w:rStyle w:val="IntenseEmphasis"/>
            <w:i w:val="0"/>
            <w:iCs w:val="0"/>
            <w:color w:val="auto"/>
          </w:rPr>
          <w:t xml:space="preserve"> </w:t>
        </w:r>
      </w:ins>
      <w:r w:rsidRPr="007F7793">
        <w:rPr>
          <w:rStyle w:val="IntenseEmphasis"/>
          <w:i w:val="0"/>
          <w:iCs w:val="0"/>
          <w:color w:val="auto"/>
        </w:rPr>
        <w:t>Resilient</w:t>
      </w:r>
      <w:r w:rsidR="008249D7" w:rsidRPr="007F7793">
        <w:rPr>
          <w:rStyle w:val="IntenseEmphasis"/>
          <w:i w:val="0"/>
          <w:iCs w:val="0"/>
          <w:color w:val="auto"/>
        </w:rPr>
        <w:t xml:space="preserve"> platform</w:t>
      </w:r>
      <w:ins w:id="4" w:author="Robert Govoni" w:date="2018-07-19T07:16:00Z">
        <w:r w:rsidR="007F7793">
          <w:rPr>
            <w:rStyle w:val="IntenseEmphasis"/>
            <w:i w:val="0"/>
            <w:iCs w:val="0"/>
            <w:color w:val="auto"/>
          </w:rPr>
          <w:t xml:space="preserve"> to provide translation services.</w:t>
        </w:r>
      </w:ins>
    </w:p>
    <w:p w14:paraId="39335CEE" w14:textId="6DCC67EE" w:rsidR="00AB2357" w:rsidRPr="007F7793" w:rsidRDefault="00AB2357" w:rsidP="00DF3B8E">
      <w:pPr>
        <w:pStyle w:val="BodyText"/>
        <w:rPr>
          <w:rStyle w:val="IntenseEmphasis"/>
          <w:i w:val="0"/>
          <w:iCs w:val="0"/>
          <w:color w:val="auto"/>
        </w:rPr>
      </w:pPr>
      <w:del w:id="5" w:author="Robert Govoni" w:date="2018-07-19T07:16:00Z">
        <w:r w:rsidRPr="007F7793" w:rsidDel="007F7793">
          <w:rPr>
            <w:rStyle w:val="IntenseEmphasis"/>
            <w:i w:val="0"/>
            <w:iCs w:val="0"/>
            <w:color w:val="auto"/>
          </w:rPr>
          <w:delText xml:space="preserve">. </w:delText>
        </w:r>
      </w:del>
      <w:ins w:id="6" w:author="Robert Govoni" w:date="2018-07-19T07:16:00Z">
        <w:r w:rsidR="007F7793">
          <w:rPr>
            <w:rStyle w:val="IntenseEmphasis"/>
            <w:i w:val="0"/>
            <w:iCs w:val="0"/>
            <w:color w:val="auto"/>
          </w:rPr>
          <w:t xml:space="preserve">The </w:t>
        </w:r>
      </w:ins>
      <w:r w:rsidRPr="007F7793">
        <w:rPr>
          <w:rStyle w:val="IntenseEmphasis"/>
          <w:i w:val="0"/>
          <w:iCs w:val="0"/>
          <w:color w:val="auto"/>
        </w:rPr>
        <w:t>Watson Translation service supports multiple languages, uses Neural Networks for processing and allows building custom models.</w:t>
      </w:r>
    </w:p>
    <w:p w14:paraId="65289CB3" w14:textId="195F8FE0" w:rsidR="007F7793" w:rsidRPr="007F7793" w:rsidRDefault="007F7793" w:rsidP="007F7793">
      <w:pPr>
        <w:pStyle w:val="BodyText"/>
        <w:rPr>
          <w:ins w:id="7" w:author="Robert Govoni" w:date="2018-07-19T07:16:00Z"/>
          <w:rStyle w:val="IntenseEmphasis"/>
          <w:i w:val="0"/>
          <w:iCs w:val="0"/>
          <w:color w:val="auto"/>
        </w:rPr>
      </w:pPr>
      <w:ins w:id="8" w:author="Robert Govoni" w:date="2018-07-19T07:16:00Z">
        <w:r w:rsidRPr="007F7793">
          <w:rPr>
            <w:rStyle w:val="IntenseEmphasis"/>
            <w:i w:val="0"/>
            <w:iCs w:val="0"/>
            <w:color w:val="auto"/>
          </w:rPr>
          <w:t>Th</w:t>
        </w:r>
      </w:ins>
      <w:ins w:id="9" w:author="Robert Govoni" w:date="2018-07-19T07:17:00Z">
        <w:r>
          <w:rPr>
            <w:rStyle w:val="IntenseEmphasis"/>
            <w:i w:val="0"/>
            <w:iCs w:val="0"/>
            <w:color w:val="auto"/>
          </w:rPr>
          <w:t>e</w:t>
        </w:r>
      </w:ins>
      <w:ins w:id="10" w:author="Robert Govoni" w:date="2018-07-19T07:16:00Z">
        <w:r w:rsidRPr="007F7793">
          <w:rPr>
            <w:rStyle w:val="IntenseEmphasis"/>
            <w:i w:val="0"/>
            <w:iCs w:val="0"/>
            <w:color w:val="auto"/>
          </w:rPr>
          <w:t xml:space="preserve"> </w:t>
        </w:r>
      </w:ins>
      <w:ins w:id="11" w:author="Robert Govoni" w:date="2018-07-19T07:17:00Z">
        <w:r>
          <w:rPr>
            <w:rStyle w:val="IntenseEmphasis"/>
            <w:i w:val="0"/>
            <w:iCs w:val="0"/>
            <w:color w:val="auto"/>
          </w:rPr>
          <w:t xml:space="preserve">Watson Translate </w:t>
        </w:r>
      </w:ins>
      <w:ins w:id="12" w:author="Robert Govoni" w:date="2018-07-19T07:16:00Z">
        <w:r w:rsidRPr="007F7793">
          <w:rPr>
            <w:rStyle w:val="IntenseEmphasis"/>
            <w:i w:val="0"/>
            <w:iCs w:val="0"/>
            <w:color w:val="auto"/>
          </w:rPr>
          <w:t>function accepts text to be translated, target</w:t>
        </w:r>
        <w:r>
          <w:rPr>
            <w:rStyle w:val="IntenseEmphasis"/>
            <w:i w:val="0"/>
            <w:iCs w:val="0"/>
            <w:color w:val="auto"/>
          </w:rPr>
          <w:t>s</w:t>
        </w:r>
        <w:r w:rsidRPr="007F7793">
          <w:rPr>
            <w:rStyle w:val="IntenseEmphasis"/>
            <w:i w:val="0"/>
            <w:iCs w:val="0"/>
            <w:color w:val="auto"/>
          </w:rPr>
          <w:t xml:space="preserve"> language and optionally source language (in its absence Watson will attempt to identify the language) and returns translated text and its confidence percentage.</w:t>
        </w:r>
      </w:ins>
    </w:p>
    <w:p w14:paraId="0747473F" w14:textId="712FAC26" w:rsidR="00C951A3" w:rsidRPr="007F7793" w:rsidRDefault="00AB2357">
      <w:pPr>
        <w:pStyle w:val="BodyText"/>
        <w:rPr>
          <w:rStyle w:val="IntenseEmphasis"/>
          <w:i w:val="0"/>
          <w:iCs w:val="0"/>
          <w:color w:val="auto"/>
        </w:rPr>
      </w:pPr>
      <w:r w:rsidRPr="007F7793">
        <w:rPr>
          <w:rStyle w:val="IntenseEmphasis"/>
          <w:i w:val="0"/>
          <w:iCs w:val="0"/>
          <w:color w:val="auto"/>
        </w:rPr>
        <w:t xml:space="preserve">Find out more at: </w:t>
      </w:r>
      <w:ins w:id="13" w:author="Robert Govoni" w:date="2018-07-19T07:13:00Z">
        <w:r w:rsidR="007F7793">
          <w:rPr>
            <w:rStyle w:val="IntenseEmphasis"/>
            <w:i w:val="0"/>
            <w:iCs w:val="0"/>
            <w:color w:val="auto"/>
          </w:rPr>
          <w:fldChar w:fldCharType="begin"/>
        </w:r>
        <w:r w:rsidR="007F7793">
          <w:rPr>
            <w:rStyle w:val="IntenseEmphasis"/>
            <w:i w:val="0"/>
            <w:iCs w:val="0"/>
            <w:color w:val="auto"/>
          </w:rPr>
          <w:instrText xml:space="preserve"> HYPERLINK "https://www.ibm.com/watson/services/language-translator/" </w:instrText>
        </w:r>
        <w:r w:rsidR="007F7793">
          <w:rPr>
            <w:rStyle w:val="IntenseEmphasis"/>
            <w:i w:val="0"/>
            <w:iCs w:val="0"/>
            <w:color w:val="auto"/>
          </w:rPr>
          <w:fldChar w:fldCharType="separate"/>
        </w:r>
        <w:r w:rsidRPr="007F7793">
          <w:rPr>
            <w:rStyle w:val="Hyperlink"/>
          </w:rPr>
          <w:t>https://www.ibm.com/watson/services/language-translator/</w:t>
        </w:r>
        <w:r w:rsidR="007F7793">
          <w:rPr>
            <w:rStyle w:val="IntenseEmphasis"/>
            <w:i w:val="0"/>
            <w:iCs w:val="0"/>
            <w:color w:val="auto"/>
          </w:rPr>
          <w:fldChar w:fldCharType="end"/>
        </w:r>
      </w:ins>
      <w:r w:rsidRPr="007F7793">
        <w:rPr>
          <w:rStyle w:val="IntenseEmphasis"/>
          <w:i w:val="0"/>
          <w:iCs w:val="0"/>
          <w:color w:val="auto"/>
        </w:rPr>
        <w:t xml:space="preserve"> </w:t>
      </w:r>
    </w:p>
    <w:p w14:paraId="799DBF5E" w14:textId="4C7FFD63" w:rsidR="0037127E" w:rsidRPr="007F7793" w:rsidDel="007F7793" w:rsidRDefault="00AB2357">
      <w:pPr>
        <w:pStyle w:val="BodyText"/>
        <w:rPr>
          <w:del w:id="14" w:author="Robert Govoni" w:date="2018-07-19T07:16:00Z"/>
          <w:rStyle w:val="IntenseEmphasis"/>
          <w:i w:val="0"/>
          <w:iCs w:val="0"/>
          <w:color w:val="auto"/>
        </w:rPr>
      </w:pPr>
      <w:del w:id="15" w:author="Robert Govoni" w:date="2018-07-19T07:16:00Z">
        <w:r w:rsidRPr="007F7793" w:rsidDel="007F7793">
          <w:rPr>
            <w:rStyle w:val="IntenseEmphasis"/>
            <w:i w:val="0"/>
            <w:iCs w:val="0"/>
            <w:color w:val="auto"/>
          </w:rPr>
          <w:delText>This function accepts text to be translated, target language and optionally source language (in its absence Watson will attempt to identify the language) and returns translated text and its confidence percentage.</w:delText>
        </w:r>
      </w:del>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16"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17" w:name="_Toc509305886"/>
      <w:r>
        <w:lastRenderedPageBreak/>
        <w:t>Install the Python components</w:t>
      </w:r>
      <w:bookmarkEnd w:id="17"/>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D12C29C" w14:textId="77777777" w:rsidR="00AB2357" w:rsidRPr="007F7793" w:rsidRDefault="00AB2357">
      <w:pPr>
        <w:pStyle w:val="Code0"/>
        <w:rPr>
          <w:rPrChange w:id="18" w:author="Robert Govoni" w:date="2018-07-19T07:18:00Z">
            <w:rPr>
              <w:color w:val="4F81BD" w:themeColor="accent1"/>
            </w:rPr>
          </w:rPrChange>
        </w:rPr>
        <w:pPrChange w:id="19" w:author="Robert Govoni" w:date="2018-07-19T07:18:00Z">
          <w:pPr>
            <w:pStyle w:val="Code0"/>
            <w:numPr>
              <w:numId w:val="30"/>
            </w:numPr>
            <w:ind w:left="360" w:hanging="360"/>
          </w:pPr>
        </w:pPrChange>
      </w:pPr>
      <w:r w:rsidRPr="007F7793">
        <w:rPr>
          <w:rPrChange w:id="20" w:author="Robert Govoni" w:date="2018-07-19T07:18:00Z">
            <w:rPr>
              <w:color w:val="4F81BD" w:themeColor="accent1"/>
            </w:rPr>
          </w:rPrChange>
        </w:rPr>
        <w:t xml:space="preserve">sudo pip install --upgrade </w:t>
      </w:r>
      <w:proofErr w:type="spellStart"/>
      <w:r w:rsidRPr="007F7793">
        <w:rPr>
          <w:rPrChange w:id="21" w:author="Robert Govoni" w:date="2018-07-19T07:18:00Z">
            <w:rPr>
              <w:color w:val="4F81BD" w:themeColor="accent1"/>
            </w:rPr>
          </w:rPrChange>
        </w:rPr>
        <w:t>fn_watson_translate</w:t>
      </w:r>
      <w:proofErr w:type="spellEnd"/>
      <w:r w:rsidRPr="007F7793">
        <w:rPr>
          <w:rPrChange w:id="22" w:author="Robert Govoni" w:date="2018-07-19T07:18:00Z">
            <w:rPr>
              <w:color w:val="4F81BD" w:themeColor="accent1"/>
            </w:rPr>
          </w:rPrChange>
        </w:rPr>
        <w:t>-&lt;version</w:t>
      </w:r>
      <w:proofErr w:type="gramStart"/>
      <w:r w:rsidRPr="007F7793">
        <w:rPr>
          <w:rPrChange w:id="23" w:author="Robert Govoni" w:date="2018-07-19T07:18:00Z">
            <w:rPr>
              <w:color w:val="4F81BD" w:themeColor="accent1"/>
            </w:rPr>
          </w:rPrChange>
        </w:rPr>
        <w:t>&gt;.&lt;</w:t>
      </w:r>
      <w:proofErr w:type="gramEnd"/>
      <w:r w:rsidRPr="007F7793">
        <w:rPr>
          <w:rPrChange w:id="24" w:author="Robert Govoni" w:date="2018-07-19T07:18:00Z">
            <w:rPr>
              <w:color w:val="4F81BD" w:themeColor="accent1"/>
            </w:rPr>
          </w:rPrChange>
        </w:rPr>
        <w:t>tar.gz&gt;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B4268D4" w14:textId="568F3160" w:rsidR="004E3DCC" w:rsidRDefault="004E3DCC" w:rsidP="004E3DCC">
      <w:pPr>
        <w:pStyle w:val="BodyText"/>
        <w:keepNext/>
        <w:numPr>
          <w:ilvl w:val="1"/>
          <w:numId w:val="23"/>
        </w:numPr>
        <w:ind w:left="720"/>
        <w:rPr>
          <w:rFonts w:cs="Arial"/>
          <w:color w:val="000000"/>
        </w:rPr>
      </w:pPr>
      <w:r>
        <w:rPr>
          <w:rFonts w:cs="Arial"/>
          <w:color w:val="000000"/>
        </w:rPr>
        <w:t>Get cre</w:t>
      </w:r>
      <w:r w:rsidR="00706527">
        <w:rPr>
          <w:rFonts w:cs="Arial"/>
          <w:color w:val="000000"/>
        </w:rPr>
        <w:t xml:space="preserve">dentials from your front page of </w:t>
      </w:r>
      <w:r w:rsidR="00DC5097">
        <w:rPr>
          <w:rFonts w:cs="Arial"/>
          <w:color w:val="000000"/>
        </w:rPr>
        <w:t xml:space="preserve">translate </w:t>
      </w:r>
      <w:r>
        <w:rPr>
          <w:rFonts w:cs="Arial"/>
          <w:color w:val="000000"/>
        </w:rPr>
        <w:t xml:space="preserve">service at IBM </w:t>
      </w:r>
      <w:r w:rsidR="00DC5097">
        <w:rPr>
          <w:rFonts w:cs="Arial"/>
          <w:color w:val="000000"/>
        </w:rPr>
        <w:t xml:space="preserve">Bluemix </w:t>
      </w:r>
      <w:r>
        <w:rPr>
          <w:rFonts w:cs="Arial"/>
          <w:color w:val="000000"/>
        </w:rPr>
        <w:t>Cloud.</w:t>
      </w:r>
    </w:p>
    <w:p w14:paraId="669309D9" w14:textId="0882F113" w:rsidR="004E3DCC" w:rsidRPr="004E3DCC" w:rsidRDefault="004E3DCC" w:rsidP="004E3DCC">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fn_watson_translate</w:t>
      </w:r>
      <w:proofErr w:type="spellEnd"/>
      <w:r w:rsidRPr="00C603D2">
        <w:rPr>
          <w:rFonts w:cs="Arial"/>
          <w:color w:val="000000"/>
        </w:rPr>
        <w:t>]</w:t>
      </w:r>
      <w:r>
        <w:rPr>
          <w:rFonts w:cs="Arial"/>
          <w:color w:val="000000"/>
        </w:rPr>
        <w:t xml:space="preserve"> section, edit the settings as follows:</w:t>
      </w:r>
    </w:p>
    <w:p w14:paraId="7AA0387B" w14:textId="77777777" w:rsidR="004E3DCC" w:rsidRDefault="004E3DCC" w:rsidP="00801DA6">
      <w:pPr>
        <w:pStyle w:val="Code0"/>
        <w:ind w:left="720"/>
      </w:pPr>
      <w:proofErr w:type="spellStart"/>
      <w:r>
        <w:t>fn_watson_translate_api</w:t>
      </w:r>
      <w:proofErr w:type="spellEnd"/>
      <w:r>
        <w:t>=xxx</w:t>
      </w:r>
    </w:p>
    <w:p w14:paraId="1C6A41C5" w14:textId="77777777" w:rsidR="004E3DCC" w:rsidRDefault="004E3DCC" w:rsidP="00801DA6">
      <w:pPr>
        <w:pStyle w:val="Code0"/>
        <w:ind w:left="720"/>
      </w:pPr>
      <w:proofErr w:type="spellStart"/>
      <w:r>
        <w:t>fn_watson_translate_version</w:t>
      </w:r>
      <w:proofErr w:type="spellEnd"/>
      <w:r>
        <w:t>=</w:t>
      </w:r>
      <w:proofErr w:type="spellStart"/>
      <w:r>
        <w:t>xxxx</w:t>
      </w:r>
      <w:proofErr w:type="spellEnd"/>
      <w:r>
        <w:t>-xx-xx</w:t>
      </w:r>
    </w:p>
    <w:p w14:paraId="6231C159" w14:textId="22670C45" w:rsidR="00801DA6" w:rsidRPr="00801DA6" w:rsidRDefault="004E3DCC" w:rsidP="004E3DCC">
      <w:pPr>
        <w:pStyle w:val="Code0"/>
        <w:ind w:left="720"/>
      </w:pPr>
      <w:proofErr w:type="spellStart"/>
      <w:r>
        <w:t>fn_watson_translate_url</w:t>
      </w:r>
      <w:proofErr w:type="spellEnd"/>
      <w:r>
        <w:t>=xxx</w:t>
      </w:r>
    </w:p>
    <w:p w14:paraId="6DB02F2B" w14:textId="558A0E66" w:rsidR="00F33F4A" w:rsidRDefault="00F33F4A" w:rsidP="009A711B">
      <w:pPr>
        <w:pStyle w:val="Heading20"/>
      </w:pPr>
      <w:r>
        <w:t>Deploy customizations to the Resilient platform</w:t>
      </w:r>
    </w:p>
    <w:p w14:paraId="1B0E6F06" w14:textId="24B8F7B1" w:rsidR="00F33F4A" w:rsidRPr="007F7793" w:rsidRDefault="004E3DCC" w:rsidP="004E3DCC">
      <w:pPr>
        <w:pStyle w:val="BodyText"/>
      </w:pPr>
      <w:r w:rsidRPr="007F7793">
        <w:t>The package contains function defin</w:t>
      </w:r>
      <w:r w:rsidR="00F33F4A" w:rsidRPr="007F7793">
        <w:t xml:space="preserve">itions that you can use in </w:t>
      </w:r>
      <w:r w:rsidR="00706527" w:rsidRPr="00DF3B8E">
        <w:t>workflows and</w:t>
      </w:r>
      <w:r w:rsidR="00F33F4A" w:rsidRPr="007F7793">
        <w:t xml:space="preserve"> includes example workflows and rules that show how to use these functions.</w:t>
      </w:r>
    </w:p>
    <w:bookmarkEnd w:id="16"/>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lastRenderedPageBreak/>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6523E3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25"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26" w:name="_Toc510253272"/>
      <w:bookmarkEnd w:id="25"/>
      <w:r>
        <w:lastRenderedPageBreak/>
        <w:t>Function Descriptions</w:t>
      </w:r>
    </w:p>
    <w:p w14:paraId="160AE62E" w14:textId="79A60F1E" w:rsidR="00107A29" w:rsidRDefault="004F6CA4" w:rsidP="004F6CA4">
      <w:pPr>
        <w:pStyle w:val="BodyText"/>
        <w:keepNext/>
      </w:pPr>
      <w:r>
        <w:t>Once the function package deploys the function</w:t>
      </w:r>
      <w:del w:id="27" w:author="Robert Govoni" w:date="2018-07-19T07:20:00Z">
        <w:r w:rsidDel="007F7793">
          <w:delText>(s)</w:delText>
        </w:r>
      </w:del>
      <w:r>
        <w:t xml:space="preserve">, you can view </w:t>
      </w:r>
      <w:del w:id="28" w:author="Robert Govoni" w:date="2018-07-19T07:20:00Z">
        <w:r w:rsidDel="007F7793">
          <w:delText xml:space="preserve">them </w:delText>
        </w:r>
      </w:del>
      <w:ins w:id="29" w:author="Robert Govoni" w:date="2018-07-19T07:20:00Z">
        <w:r w:rsidR="007F7793">
          <w:t xml:space="preserve">it </w:t>
        </w:r>
      </w:ins>
      <w:r>
        <w:t>in the Resilient platform Functions tab, as shown below.</w:t>
      </w:r>
      <w:r w:rsidRPr="00D35F7F">
        <w:t xml:space="preserve"> </w:t>
      </w:r>
      <w:r w:rsidRPr="007F7793">
        <w:t xml:space="preserve">The package also includes </w:t>
      </w:r>
      <w:ins w:id="30" w:author="Robert Govoni" w:date="2018-07-19T07:20:00Z">
        <w:r w:rsidR="007F7793">
          <w:t xml:space="preserve">an </w:t>
        </w:r>
      </w:ins>
      <w:r w:rsidRPr="007F7793">
        <w:t>example workflow</w:t>
      </w:r>
      <w:del w:id="31" w:author="Robert Govoni" w:date="2018-07-19T07:20:00Z">
        <w:r w:rsidRPr="007F7793" w:rsidDel="007F7793">
          <w:delText>s</w:delText>
        </w:r>
      </w:del>
      <w:r w:rsidRPr="007F7793">
        <w:t xml:space="preserve"> </w:t>
      </w:r>
      <w:del w:id="32" w:author="Robert Govoni" w:date="2018-07-19T07:20:00Z">
        <w:r w:rsidRPr="007F7793" w:rsidDel="007F7793">
          <w:delText xml:space="preserve">and rules </w:delText>
        </w:r>
      </w:del>
      <w:r w:rsidRPr="007F7793">
        <w:t>that show</w:t>
      </w:r>
      <w:ins w:id="33" w:author="Robert Govoni" w:date="2018-07-19T07:20:00Z">
        <w:r w:rsidR="007F7793">
          <w:t>s</w:t>
        </w:r>
      </w:ins>
      <w:r w:rsidRPr="007F7793">
        <w:t xml:space="preserve"> how the function</w:t>
      </w:r>
      <w:del w:id="34" w:author="Robert Govoni" w:date="2018-07-19T07:20:00Z">
        <w:r w:rsidRPr="007F7793" w:rsidDel="007F7793">
          <w:delText>s</w:delText>
        </w:r>
      </w:del>
      <w:r w:rsidRPr="007F7793">
        <w:t xml:space="preserve"> can be used. You can copy and modify the</w:t>
      </w:r>
      <w:del w:id="35" w:author="Robert Govoni" w:date="2018-07-19T07:20:00Z">
        <w:r w:rsidRPr="007F7793" w:rsidDel="007F7793">
          <w:delText>se</w:delText>
        </w:r>
      </w:del>
      <w:r w:rsidRPr="007F7793">
        <w:t xml:space="preserve"> workflow</w:t>
      </w:r>
      <w:del w:id="36" w:author="Robert Govoni" w:date="2018-07-19T07:21:00Z">
        <w:r w:rsidRPr="007F7793" w:rsidDel="007F7793">
          <w:delText xml:space="preserve">s and rules </w:delText>
        </w:r>
      </w:del>
      <w:ins w:id="37" w:author="Robert Govoni" w:date="2018-07-19T07:21:00Z">
        <w:r w:rsidR="007F7793">
          <w:t xml:space="preserve"> </w:t>
        </w:r>
      </w:ins>
      <w:r w:rsidRPr="007F7793">
        <w:t>for your own needs</w:t>
      </w:r>
      <w:r w:rsidR="00CD6FAC" w:rsidRPr="007F7793">
        <w:t>.</w:t>
      </w:r>
    </w:p>
    <w:p w14:paraId="4314CAA0" w14:textId="5B0AD5B4" w:rsidR="004F6CA4" w:rsidRPr="009A711B" w:rsidRDefault="00107A29" w:rsidP="004F6CA4">
      <w:pPr>
        <w:pStyle w:val="BodyText"/>
        <w:keepNext/>
        <w:rPr>
          <w:color w:val="4F81BD" w:themeColor="accent1"/>
        </w:rPr>
      </w:pPr>
      <w:r>
        <w:rPr>
          <w:noProof/>
          <w:color w:val="4F81BD" w:themeColor="accent1"/>
        </w:rPr>
        <w:drawing>
          <wp:inline distT="0" distB="0" distL="0" distR="0" wp14:anchorId="5187BD1F" wp14:editId="57E3D1F2">
            <wp:extent cx="5326761" cy="3315207"/>
            <wp:effectExtent l="152400" t="152400" r="325120" b="3429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7 at 10.37.29 AM.png"/>
                    <pic:cNvPicPr/>
                  </pic:nvPicPr>
                  <pic:blipFill>
                    <a:blip r:embed="rId10"/>
                    <a:stretch>
                      <a:fillRect/>
                    </a:stretch>
                  </pic:blipFill>
                  <pic:spPr>
                    <a:xfrm>
                      <a:off x="0" y="0"/>
                      <a:ext cx="5326761" cy="3315207"/>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38" w:name="_GoBack"/>
      <w:bookmarkEnd w:id="38"/>
    </w:p>
    <w:p w14:paraId="456853A7" w14:textId="7D77F38B" w:rsidR="004F6CA4" w:rsidRDefault="00107A29" w:rsidP="009A711B">
      <w:pPr>
        <w:pStyle w:val="Heading20"/>
      </w:pPr>
      <w:r>
        <w:t>Watson Translate</w:t>
      </w:r>
      <w:r w:rsidR="004F6CA4">
        <w:t xml:space="preserve">: </w:t>
      </w:r>
      <w:proofErr w:type="spellStart"/>
      <w:r>
        <w:t>fn_watson_translate</w:t>
      </w:r>
      <w:proofErr w:type="spellEnd"/>
      <w:r w:rsidR="004F6CA4">
        <w:t xml:space="preserve"> </w:t>
      </w:r>
    </w:p>
    <w:p w14:paraId="6808D253" w14:textId="5A5C56E1" w:rsidR="001C730F" w:rsidRPr="007F7793" w:rsidRDefault="00107A29" w:rsidP="007F7793">
      <w:pPr>
        <w:pStyle w:val="BodyText"/>
      </w:pPr>
      <w:r w:rsidRPr="007F7793">
        <w:t>This function translates the text passed to it from the Resilient Platform using Watson Translate.</w:t>
      </w:r>
      <w:r w:rsidR="00AF4E9C">
        <w:t xml:space="preserve"> </w:t>
      </w:r>
      <w:ins w:id="39" w:author="Robert Govoni" w:date="2018-07-19T07:21:00Z">
        <w:r w:rsidR="00D33F75">
          <w:t xml:space="preserve">The function removes any </w:t>
        </w:r>
      </w:ins>
      <w:del w:id="40" w:author="Robert Govoni" w:date="2018-07-19T07:21:00Z">
        <w:r w:rsidR="00AF4E9C" w:rsidDel="00D33F75">
          <w:delText xml:space="preserve">It also removes all </w:delText>
        </w:r>
      </w:del>
      <w:r w:rsidR="00AF4E9C">
        <w:t>HTML tags from the text.</w:t>
      </w:r>
      <w:ins w:id="41" w:author="Ihor Husar" w:date="2018-07-24T14:53:00Z">
        <w:r w:rsidR="00B27A5F" w:rsidRPr="00B27A5F">
          <w:t xml:space="preserve"> </w:t>
        </w:r>
      </w:ins>
    </w:p>
    <w:p w14:paraId="2764A71E" w14:textId="10ECD30B" w:rsidR="00107A29" w:rsidRDefault="00107A29" w:rsidP="007F7793">
      <w:pPr>
        <w:pStyle w:val="BodyText"/>
      </w:pPr>
      <w:r w:rsidRPr="007F7793">
        <w:t>It takes the following inputs:</w:t>
      </w:r>
    </w:p>
    <w:p w14:paraId="6869142D" w14:textId="237DD4F9" w:rsidR="00107A29" w:rsidRDefault="00B27A5F" w:rsidP="007F7793">
      <w:pPr>
        <w:pStyle w:val="BodyText"/>
        <w:numPr>
          <w:ilvl w:val="0"/>
          <w:numId w:val="35"/>
        </w:numPr>
      </w:pPr>
      <w:proofErr w:type="spellStart"/>
      <w:ins w:id="42" w:author="Ihor Husar" w:date="2018-07-24T14:53:00Z">
        <w:r w:rsidRPr="00B27A5F">
          <w:t>fn_watson_translate_</w:t>
        </w:r>
      </w:ins>
      <w:r w:rsidR="00706527">
        <w:t>source_lang</w:t>
      </w:r>
      <w:proofErr w:type="spellEnd"/>
      <w:r w:rsidR="00706527">
        <w:t xml:space="preserve">: </w:t>
      </w:r>
      <w:ins w:id="43" w:author="Robert Govoni" w:date="2018-07-19T07:23:00Z">
        <w:r w:rsidR="00D33F75">
          <w:t xml:space="preserve">The language code </w:t>
        </w:r>
      </w:ins>
      <w:ins w:id="44" w:author="Robert Govoni" w:date="2018-07-19T07:28:00Z">
        <w:r w:rsidR="00D33F75">
          <w:t>of</w:t>
        </w:r>
      </w:ins>
      <w:ins w:id="45" w:author="Robert Govoni" w:date="2018-07-19T07:23:00Z">
        <w:r w:rsidR="00D33F75">
          <w:t xml:space="preserve"> the original text</w:t>
        </w:r>
      </w:ins>
      <w:del w:id="46" w:author="Robert Govoni" w:date="2018-07-19T07:23:00Z">
        <w:r w:rsidR="00706527" w:rsidDel="00D33F75">
          <w:delText>Code for the language that the text is in</w:delText>
        </w:r>
      </w:del>
      <w:r w:rsidR="00706527">
        <w:t>. If omitted</w:t>
      </w:r>
      <w:ins w:id="47" w:author="Robert Govoni" w:date="2018-07-19T07:28:00Z">
        <w:r w:rsidR="00D33F75">
          <w:t>,</w:t>
        </w:r>
      </w:ins>
      <w:r w:rsidR="00706527">
        <w:t xml:space="preserve"> the Watson platform </w:t>
      </w:r>
      <w:del w:id="48" w:author="Robert Govoni" w:date="2018-07-19T07:22:00Z">
        <w:r w:rsidR="00706527" w:rsidDel="00D33F75">
          <w:delText xml:space="preserve">will </w:delText>
        </w:r>
      </w:del>
      <w:r w:rsidR="00706527">
        <w:t>attempt</w:t>
      </w:r>
      <w:ins w:id="49" w:author="Robert Govoni" w:date="2018-07-19T07:22:00Z">
        <w:r w:rsidR="00D33F75">
          <w:t>s</w:t>
        </w:r>
      </w:ins>
      <w:r w:rsidR="00706527">
        <w:t xml:space="preserve"> to identify the language. </w:t>
      </w:r>
      <w:r w:rsidR="00706527">
        <w:rPr>
          <w:b/>
        </w:rPr>
        <w:t>Optional.</w:t>
      </w:r>
    </w:p>
    <w:p w14:paraId="1DBF4175" w14:textId="5D169434" w:rsidR="00706527" w:rsidRDefault="00B27A5F" w:rsidP="007F7793">
      <w:pPr>
        <w:pStyle w:val="BodyText"/>
        <w:numPr>
          <w:ilvl w:val="0"/>
          <w:numId w:val="35"/>
        </w:numPr>
      </w:pPr>
      <w:proofErr w:type="spellStart"/>
      <w:ins w:id="50" w:author="Ihor Husar" w:date="2018-07-24T14:53:00Z">
        <w:r w:rsidRPr="00B27A5F">
          <w:t>fn_watson_translate_</w:t>
        </w:r>
      </w:ins>
      <w:r w:rsidR="00706527">
        <w:t>target_lang</w:t>
      </w:r>
      <w:proofErr w:type="spellEnd"/>
      <w:r w:rsidR="00706527">
        <w:t xml:space="preserve">: </w:t>
      </w:r>
      <w:del w:id="51" w:author="Robert Govoni" w:date="2018-07-19T07:23:00Z">
        <w:r w:rsidR="00706527" w:rsidDel="00D33F75">
          <w:delText>C</w:delText>
        </w:r>
      </w:del>
      <w:ins w:id="52" w:author="Robert Govoni" w:date="2018-07-19T07:23:00Z">
        <w:r w:rsidR="00D33F75">
          <w:t xml:space="preserve">The language code </w:t>
        </w:r>
      </w:ins>
      <w:ins w:id="53" w:author="Robert Govoni" w:date="2018-07-19T07:27:00Z">
        <w:r w:rsidR="00D33F75">
          <w:t>of the translated text.</w:t>
        </w:r>
      </w:ins>
      <w:del w:id="54" w:author="Robert Govoni" w:date="2018-07-19T07:27:00Z">
        <w:r w:rsidR="00706527" w:rsidDel="00D33F75">
          <w:delText>ode for the language that text needs to be translated in.</w:delText>
        </w:r>
      </w:del>
      <w:r w:rsidR="00706527">
        <w:t xml:space="preserve"> </w:t>
      </w:r>
      <w:r w:rsidR="00706527">
        <w:rPr>
          <w:b/>
        </w:rPr>
        <w:t>Required.</w:t>
      </w:r>
    </w:p>
    <w:p w14:paraId="0449F22D" w14:textId="324BE518" w:rsidR="00F202D7" w:rsidRPr="007F7793" w:rsidRDefault="00B27A5F" w:rsidP="007F7793">
      <w:pPr>
        <w:pStyle w:val="BodyText"/>
        <w:numPr>
          <w:ilvl w:val="0"/>
          <w:numId w:val="35"/>
        </w:numPr>
      </w:pPr>
      <w:proofErr w:type="spellStart"/>
      <w:ins w:id="55" w:author="Ihor Husar" w:date="2018-07-24T14:53:00Z">
        <w:r w:rsidRPr="00B27A5F">
          <w:t>fn_watson_translate_</w:t>
        </w:r>
      </w:ins>
      <w:r w:rsidR="00706527">
        <w:t>source_text</w:t>
      </w:r>
      <w:proofErr w:type="spellEnd"/>
      <w:r w:rsidR="00706527">
        <w:t xml:space="preserve">: Text to be translated. </w:t>
      </w:r>
      <w:r w:rsidR="00706527">
        <w:rPr>
          <w:b/>
        </w:rPr>
        <w:t>Required.</w:t>
      </w:r>
    </w:p>
    <w:p w14:paraId="6AB9C673" w14:textId="2C38AA4B" w:rsidR="00F202D7" w:rsidRDefault="00216EC3" w:rsidP="007F7793">
      <w:pPr>
        <w:pStyle w:val="Heading20"/>
      </w:pPr>
      <w:r>
        <w:t>Example: Watson Translate Note w</w:t>
      </w:r>
      <w:r w:rsidR="00F202D7">
        <w:t>orkflow</w:t>
      </w:r>
    </w:p>
    <w:p w14:paraId="5926623F" w14:textId="2AF6DE44" w:rsidR="001C730F" w:rsidRPr="00F202D7" w:rsidRDefault="00F202D7" w:rsidP="007F7793">
      <w:pPr>
        <w:pStyle w:val="BodyText"/>
      </w:pPr>
      <w:r>
        <w:rPr>
          <w:rStyle w:val="IntenseEmphasis"/>
          <w:i w:val="0"/>
          <w:iCs w:val="0"/>
          <w:color w:val="auto"/>
        </w:rPr>
        <w:t xml:space="preserve">This workflow </w:t>
      </w:r>
      <w:del w:id="56" w:author="Ihor Husar" w:date="2018-07-24T10:09:00Z">
        <w:r w:rsidDel="004F55EB">
          <w:rPr>
            <w:rStyle w:val="IntenseEmphasis"/>
            <w:i w:val="0"/>
            <w:iCs w:val="0"/>
            <w:color w:val="auto"/>
          </w:rPr>
          <w:delText xml:space="preserve">is </w:delText>
        </w:r>
        <w:commentRangeStart w:id="57"/>
        <w:r w:rsidDel="004F55EB">
          <w:rPr>
            <w:rStyle w:val="IntenseEmphasis"/>
            <w:i w:val="0"/>
            <w:iCs w:val="0"/>
            <w:color w:val="auto"/>
          </w:rPr>
          <w:delText>bounded</w:delText>
        </w:r>
        <w:r w:rsidR="00216EC3" w:rsidDel="004F55EB">
          <w:rPr>
            <w:rStyle w:val="IntenseEmphasis"/>
            <w:i w:val="0"/>
            <w:iCs w:val="0"/>
            <w:color w:val="auto"/>
          </w:rPr>
          <w:delText xml:space="preserve"> to notes</w:delText>
        </w:r>
      </w:del>
      <w:ins w:id="58" w:author="Ihor Husar" w:date="2018-07-24T10:09:00Z">
        <w:r w:rsidR="004F55EB">
          <w:rPr>
            <w:rStyle w:val="IntenseEmphasis"/>
            <w:i w:val="0"/>
            <w:iCs w:val="0"/>
            <w:color w:val="auto"/>
          </w:rPr>
          <w:t>has an Object Type of Notes</w:t>
        </w:r>
      </w:ins>
      <w:r>
        <w:rPr>
          <w:rStyle w:val="IntenseEmphasis"/>
          <w:i w:val="0"/>
          <w:iCs w:val="0"/>
          <w:color w:val="auto"/>
        </w:rPr>
        <w:t xml:space="preserve"> </w:t>
      </w:r>
      <w:commentRangeEnd w:id="57"/>
      <w:r w:rsidR="00D33F75">
        <w:rPr>
          <w:rStyle w:val="CommentReference"/>
          <w:rFonts w:ascii="Cambria" w:eastAsia="Cambria" w:hAnsi="Cambria" w:cs="Cambria"/>
          <w:color w:val="000000"/>
        </w:rPr>
        <w:commentReference w:id="57"/>
      </w:r>
      <w:r>
        <w:rPr>
          <w:rStyle w:val="IntenseEmphasis"/>
          <w:i w:val="0"/>
          <w:iCs w:val="0"/>
          <w:color w:val="auto"/>
        </w:rPr>
        <w:t>and illustrates how the Watson Translate function can be called with the note’s text.</w:t>
      </w:r>
      <w:bookmarkStart w:id="59" w:name="_Toc510253273"/>
      <w:bookmarkEnd w:id="26"/>
    </w:p>
    <w:p w14:paraId="5184DA8C" w14:textId="77777777" w:rsidR="00F202D7" w:rsidRDefault="00F202D7">
      <w:pPr>
        <w:rPr>
          <w:rFonts w:ascii="Calibri" w:eastAsia="Calibri" w:hAnsi="Calibri" w:cs="Calibri"/>
          <w:b/>
          <w:color w:val="1F497D" w:themeColor="text2"/>
          <w:sz w:val="36"/>
          <w:szCs w:val="36"/>
        </w:rPr>
      </w:pPr>
      <w:r>
        <w:br w:type="page"/>
      </w:r>
    </w:p>
    <w:p w14:paraId="50B3615E" w14:textId="77777777" w:rsidR="00C951A3" w:rsidRPr="00601DA7" w:rsidRDefault="00C951A3" w:rsidP="00537786">
      <w:pPr>
        <w:pStyle w:val="Heading10"/>
      </w:pPr>
      <w:r>
        <w:lastRenderedPageBreak/>
        <w:t>Troubleshooting</w:t>
      </w:r>
      <w:bookmarkEnd w:id="59"/>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0" w:name="_Toc510253274"/>
      <w:r>
        <w:t>Support</w:t>
      </w:r>
      <w:bookmarkEnd w:id="60"/>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rsidP="00DF3B8E">
      <w:pPr>
        <w:pStyle w:val="BodyText"/>
        <w:rPr>
          <w:i/>
          <w:color w:val="4F81BD" w:themeColor="accent1"/>
        </w:rPr>
      </w:pP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Robert Govoni" w:date="2018-07-19T07:30:00Z" w:initials="RG">
    <w:p w14:paraId="5F0FA932" w14:textId="46C50242" w:rsidR="00D33F75" w:rsidRDefault="00D33F75">
      <w:pPr>
        <w:pStyle w:val="CommentText"/>
      </w:pPr>
      <w:r>
        <w:rPr>
          <w:rStyle w:val="CommentReference"/>
        </w:rPr>
        <w:annotationRef/>
      </w:r>
      <w:r>
        <w:t>Do you mean that the workflow has an Object Type of Notes? If so, saying it that way makes it easier for the user to relate to it in the 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FA9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FA932" w16cid:durableId="1F0179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2639E" w14:textId="77777777" w:rsidR="00DA389F" w:rsidRDefault="00DA389F">
      <w:r>
        <w:separator/>
      </w:r>
    </w:p>
  </w:endnote>
  <w:endnote w:type="continuationSeparator" w:id="0">
    <w:p w14:paraId="19C4DDFA" w14:textId="77777777" w:rsidR="00DA389F" w:rsidRDefault="00DA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3F75">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AB668" w14:textId="77777777" w:rsidR="00DA389F" w:rsidRDefault="00DA389F">
      <w:r>
        <w:separator/>
      </w:r>
    </w:p>
  </w:footnote>
  <w:footnote w:type="continuationSeparator" w:id="0">
    <w:p w14:paraId="6E5CEE10" w14:textId="77777777" w:rsidR="00DA389F" w:rsidRDefault="00DA3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1B0F36"/>
    <w:multiLevelType w:val="hybridMultilevel"/>
    <w:tmpl w:val="CF7C86D6"/>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3A1D"/>
    <w:multiLevelType w:val="hybridMultilevel"/>
    <w:tmpl w:val="4B1AB008"/>
    <w:lvl w:ilvl="0" w:tplc="11F652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
  </w:num>
  <w:num w:numId="4">
    <w:abstractNumId w:val="26"/>
  </w:num>
  <w:num w:numId="5">
    <w:abstractNumId w:val="28"/>
  </w:num>
  <w:num w:numId="6">
    <w:abstractNumId w:val="12"/>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0"/>
  </w:num>
  <w:num w:numId="27">
    <w:abstractNumId w:val="20"/>
  </w:num>
  <w:num w:numId="28">
    <w:abstractNumId w:val="1"/>
  </w:num>
  <w:num w:numId="29">
    <w:abstractNumId w:val="21"/>
  </w:num>
  <w:num w:numId="30">
    <w:abstractNumId w:val="17"/>
  </w:num>
  <w:num w:numId="31">
    <w:abstractNumId w:val="14"/>
  </w:num>
  <w:num w:numId="32">
    <w:abstractNumId w:val="11"/>
  </w:num>
  <w:num w:numId="33">
    <w:abstractNumId w:val="5"/>
  </w:num>
  <w:num w:numId="34">
    <w:abstractNumId w:val="6"/>
  </w:num>
  <w:num w:numId="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Govoni">
    <w15:presenceInfo w15:providerId="Windows Live" w15:userId="39277c458419b9e7"/>
  </w15:person>
  <w15:person w15:author="Ihor Husar">
    <w15:presenceInfo w15:providerId="Windows Live" w15:userId="68011893-9390-45c9-91dc-b2bac00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7A29"/>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16EC3"/>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05779"/>
    <w:rsid w:val="00411ED8"/>
    <w:rsid w:val="00416FB3"/>
    <w:rsid w:val="00421B92"/>
    <w:rsid w:val="00427E12"/>
    <w:rsid w:val="00465106"/>
    <w:rsid w:val="004737AC"/>
    <w:rsid w:val="004762FF"/>
    <w:rsid w:val="004865E2"/>
    <w:rsid w:val="00487DE5"/>
    <w:rsid w:val="004B43CC"/>
    <w:rsid w:val="004D4BA3"/>
    <w:rsid w:val="004E3DCC"/>
    <w:rsid w:val="004F55EB"/>
    <w:rsid w:val="004F6CA4"/>
    <w:rsid w:val="00512874"/>
    <w:rsid w:val="00521C91"/>
    <w:rsid w:val="00530E89"/>
    <w:rsid w:val="00530EE6"/>
    <w:rsid w:val="00531B21"/>
    <w:rsid w:val="00537786"/>
    <w:rsid w:val="00541667"/>
    <w:rsid w:val="005463E6"/>
    <w:rsid w:val="00562E35"/>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6527"/>
    <w:rsid w:val="00707349"/>
    <w:rsid w:val="00715805"/>
    <w:rsid w:val="00723252"/>
    <w:rsid w:val="007254EA"/>
    <w:rsid w:val="007346C6"/>
    <w:rsid w:val="00753DC6"/>
    <w:rsid w:val="00754549"/>
    <w:rsid w:val="00762A32"/>
    <w:rsid w:val="007744AC"/>
    <w:rsid w:val="0078088F"/>
    <w:rsid w:val="007A3DBC"/>
    <w:rsid w:val="007D7B5C"/>
    <w:rsid w:val="007F7793"/>
    <w:rsid w:val="00801DA6"/>
    <w:rsid w:val="00802DF4"/>
    <w:rsid w:val="00804B72"/>
    <w:rsid w:val="00814A14"/>
    <w:rsid w:val="00816EA8"/>
    <w:rsid w:val="008204E3"/>
    <w:rsid w:val="008249D7"/>
    <w:rsid w:val="00833879"/>
    <w:rsid w:val="0083469A"/>
    <w:rsid w:val="008434CF"/>
    <w:rsid w:val="008460C7"/>
    <w:rsid w:val="008547CB"/>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357"/>
    <w:rsid w:val="00AB2F66"/>
    <w:rsid w:val="00AC02E1"/>
    <w:rsid w:val="00AC1006"/>
    <w:rsid w:val="00AC5E54"/>
    <w:rsid w:val="00AF2A63"/>
    <w:rsid w:val="00AF3DF3"/>
    <w:rsid w:val="00AF4E9C"/>
    <w:rsid w:val="00B12769"/>
    <w:rsid w:val="00B17E46"/>
    <w:rsid w:val="00B22452"/>
    <w:rsid w:val="00B27A5F"/>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60B90"/>
    <w:rsid w:val="00C772DD"/>
    <w:rsid w:val="00C80D30"/>
    <w:rsid w:val="00C951A3"/>
    <w:rsid w:val="00CA23B7"/>
    <w:rsid w:val="00CB0BFE"/>
    <w:rsid w:val="00CB3883"/>
    <w:rsid w:val="00CC01C7"/>
    <w:rsid w:val="00CC727F"/>
    <w:rsid w:val="00CD67F5"/>
    <w:rsid w:val="00CD6FAC"/>
    <w:rsid w:val="00CE49E6"/>
    <w:rsid w:val="00CF0DBA"/>
    <w:rsid w:val="00D239BD"/>
    <w:rsid w:val="00D33F75"/>
    <w:rsid w:val="00D340FE"/>
    <w:rsid w:val="00D35E5E"/>
    <w:rsid w:val="00D43003"/>
    <w:rsid w:val="00D54F85"/>
    <w:rsid w:val="00D63149"/>
    <w:rsid w:val="00D83674"/>
    <w:rsid w:val="00D85EFC"/>
    <w:rsid w:val="00D9114A"/>
    <w:rsid w:val="00D911DE"/>
    <w:rsid w:val="00D975A6"/>
    <w:rsid w:val="00DA389F"/>
    <w:rsid w:val="00DB705D"/>
    <w:rsid w:val="00DB723F"/>
    <w:rsid w:val="00DC5097"/>
    <w:rsid w:val="00DD1C53"/>
    <w:rsid w:val="00DF3B8E"/>
    <w:rsid w:val="00DF621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02D7"/>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375">
      <w:bodyDiv w:val="1"/>
      <w:marLeft w:val="0"/>
      <w:marRight w:val="0"/>
      <w:marTop w:val="0"/>
      <w:marBottom w:val="0"/>
      <w:divBdr>
        <w:top w:val="none" w:sz="0" w:space="0" w:color="auto"/>
        <w:left w:val="none" w:sz="0" w:space="0" w:color="auto"/>
        <w:bottom w:val="none" w:sz="0" w:space="0" w:color="auto"/>
        <w:right w:val="none" w:sz="0" w:space="0" w:color="auto"/>
      </w:divBdr>
    </w:div>
    <w:div w:id="20251943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9545824">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334289">
      <w:bodyDiv w:val="1"/>
      <w:marLeft w:val="0"/>
      <w:marRight w:val="0"/>
      <w:marTop w:val="0"/>
      <w:marBottom w:val="0"/>
      <w:divBdr>
        <w:top w:val="none" w:sz="0" w:space="0" w:color="auto"/>
        <w:left w:val="none" w:sz="0" w:space="0" w:color="auto"/>
        <w:bottom w:val="none" w:sz="0" w:space="0" w:color="auto"/>
        <w:right w:val="none" w:sz="0" w:space="0" w:color="auto"/>
      </w:divBdr>
    </w:div>
    <w:div w:id="139488784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525198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B0FDD-77FC-3A4C-B117-F086F973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1212</Words>
  <Characters>7473</Characters>
  <Application>Microsoft Office Word</Application>
  <DocSecurity>0</DocSecurity>
  <Lines>162</Lines>
  <Paragraphs>114</Paragraphs>
  <ScaleCrop>false</ScaleCrop>
  <HeadingPairs>
    <vt:vector size="2" baseType="variant">
      <vt:variant>
        <vt:lpstr>Title</vt:lpstr>
      </vt:variant>
      <vt:variant>
        <vt:i4>1</vt:i4>
      </vt:variant>
    </vt:vector>
  </HeadingPairs>
  <TitlesOfParts>
    <vt:vector size="1" baseType="lpstr">
      <vt:lpstr>Resilient IRP Integrations Watson Translate Function Guide</vt:lpstr>
    </vt:vector>
  </TitlesOfParts>
  <Manager/>
  <Company>IBM Resilient</Company>
  <LinksUpToDate>false</LinksUpToDate>
  <CharactersWithSpaces>8571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Watson Translate Function Guide</dc:title>
  <dc:subject/>
  <dc:creator>IBM Resilient</dc:creator>
  <cp:keywords/>
  <dc:description/>
  <cp:lastModifiedBy>Ihor Husar</cp:lastModifiedBy>
  <cp:revision>3</cp:revision>
  <cp:lastPrinted>2018-04-09T16:01:00Z</cp:lastPrinted>
  <dcterms:created xsi:type="dcterms:W3CDTF">2018-07-24T14:10:00Z</dcterms:created>
  <dcterms:modified xsi:type="dcterms:W3CDTF">2018-07-24T18:55:00Z</dcterms:modified>
  <cp:category/>
</cp:coreProperties>
</file>