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7714896" w:rsidR="006B52CC" w:rsidRDefault="002E2767" w:rsidP="006B52CC">
      <w:pPr>
        <w:pStyle w:val="Heading1"/>
        <w:spacing w:before="0"/>
        <w:jc w:val="center"/>
      </w:pPr>
      <w:r>
        <w:rPr>
          <w:color w:val="FF8300"/>
        </w:rPr>
        <w:t xml:space="preserve">McAfee </w:t>
      </w:r>
      <w:r w:rsidR="00890131">
        <w:rPr>
          <w:color w:val="FF8300"/>
        </w:rPr>
        <w:t>ESM</w:t>
      </w:r>
      <w:r w:rsidR="00C951A3">
        <w:rPr>
          <w:color w:val="FF8300"/>
        </w:rPr>
        <w:t xml:space="preserve"> Function</w:t>
      </w:r>
      <w:r w:rsidR="00890131">
        <w:rPr>
          <w:color w:val="FF8300"/>
        </w:rPr>
        <w:t>s and Case Polling Integration</w:t>
      </w:r>
      <w:r w:rsidR="00C951A3">
        <w:rPr>
          <w:color w:val="FF8300"/>
        </w:rPr>
        <w:t xml:space="preserve"> V1.0.0</w:t>
      </w:r>
    </w:p>
    <w:p w14:paraId="0E3218A8" w14:textId="05FF5C7C" w:rsidR="006B52CC" w:rsidRDefault="00C951A3" w:rsidP="006B52CC">
      <w:pPr>
        <w:pStyle w:val="Normal1"/>
        <w:jc w:val="center"/>
      </w:pPr>
      <w:r>
        <w:rPr>
          <w:rFonts w:ascii="Times New Roman" w:eastAsia="Times New Roman" w:hAnsi="Times New Roman" w:cs="Times New Roman"/>
        </w:rPr>
        <w:t xml:space="preserve">Release Date: </w:t>
      </w:r>
      <w:r w:rsidR="00890131">
        <w:rPr>
          <w:rFonts w:ascii="Times New Roman" w:eastAsia="Times New Roman" w:hAnsi="Times New Roman" w:cs="Times New Roman"/>
        </w:rPr>
        <w:t>October</w:t>
      </w:r>
      <w:r>
        <w:rPr>
          <w:rFonts w:ascii="Times New Roman" w:eastAsia="Times New Roman" w:hAnsi="Times New Roman" w:cs="Times New Roman"/>
        </w:rPr>
        <w:t xml:space="preserve">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1A93A2C5" w:rsidR="009525CD" w:rsidRDefault="009525CD" w:rsidP="009525CD">
      <w:pPr>
        <w:pStyle w:val="BodyText"/>
        <w:keepNext/>
      </w:pPr>
      <w:r>
        <w:t xml:space="preserve">This guide describes the </w:t>
      </w:r>
      <w:r w:rsidR="00641334">
        <w:t>McAfee ESM Functions and the ESM Case Polling Integration.</w:t>
      </w:r>
    </w:p>
    <w:p w14:paraId="6610BB48" w14:textId="56A54452" w:rsidR="009D639D" w:rsidRPr="00537786" w:rsidRDefault="00C951A3" w:rsidP="00537786">
      <w:pPr>
        <w:pStyle w:val="Heading10"/>
      </w:pPr>
      <w:r w:rsidRPr="00537786">
        <w:t xml:space="preserve">Overview </w:t>
      </w:r>
    </w:p>
    <w:p w14:paraId="08262E1B" w14:textId="5DDE6D9E" w:rsidR="00521191" w:rsidRDefault="00521191" w:rsidP="00C951A3">
      <w:pPr>
        <w:pStyle w:val="BodyText"/>
      </w:pPr>
      <w:r>
        <w:t xml:space="preserve">The </w:t>
      </w:r>
      <w:r w:rsidR="006B24A2">
        <w:t xml:space="preserve">McAfee </w:t>
      </w:r>
      <w:r w:rsidR="00584B28">
        <w:t>ESM</w:t>
      </w:r>
      <w:r w:rsidR="006B24A2">
        <w:t xml:space="preserve"> f</w:t>
      </w:r>
      <w:r w:rsidR="002E2767">
        <w:t>unction</w:t>
      </w:r>
      <w:r w:rsidR="00584B28">
        <w:t>s contain</w:t>
      </w:r>
      <w:r w:rsidR="003B25E3">
        <w:t xml:space="preserve"> </w:t>
      </w:r>
      <w:r w:rsidR="00CC0418">
        <w:t>the ability</w:t>
      </w:r>
      <w:r w:rsidR="00584B28">
        <w:t xml:space="preserve"> to call multiple API endpoints within ESM while the Case Polling Integration allows</w:t>
      </w:r>
    </w:p>
    <w:p w14:paraId="75CA123E" w14:textId="74401413" w:rsidR="00521191" w:rsidRDefault="00CC0418" w:rsidP="00C951A3">
      <w:pPr>
        <w:pStyle w:val="BodyText"/>
      </w:pPr>
      <w:r>
        <w:t xml:space="preserve">This document describes the McAfee </w:t>
      </w:r>
      <w:r w:rsidR="008A112E">
        <w:t>ESM</w:t>
      </w:r>
      <w:r>
        <w:t xml:space="preserve"> </w:t>
      </w:r>
      <w:r w:rsidR="00521191">
        <w:t>function</w:t>
      </w:r>
      <w:r w:rsidR="008A112E">
        <w:t>s</w:t>
      </w:r>
      <w:r w:rsidR="00521191">
        <w:t xml:space="preserve">, </w:t>
      </w:r>
      <w:r w:rsidR="009525CD">
        <w:t xml:space="preserve">its customization options, and </w:t>
      </w:r>
      <w:r w:rsidR="00521191">
        <w:t>how to configure</w:t>
      </w:r>
      <w:r w:rsidR="008A112E">
        <w:t xml:space="preserve"> them</w:t>
      </w:r>
      <w:r w:rsidR="006B24A2">
        <w:t xml:space="preserve">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9525CD" w:rsidRDefault="009472BD" w:rsidP="009525CD">
      <w:pPr>
        <w:pStyle w:val="Code0"/>
      </w:pPr>
      <w:proofErr w:type="spellStart"/>
      <w:r w:rsidRPr="009525CD">
        <w:t>sudo</w:t>
      </w:r>
      <w:proofErr w:type="spellEnd"/>
      <w:r w:rsidRPr="009525CD">
        <w:t xml:space="preserve"> pip install --upgrade pip</w:t>
      </w:r>
    </w:p>
    <w:p w14:paraId="66F939BE" w14:textId="77777777" w:rsidR="009472BD" w:rsidRPr="009525CD" w:rsidRDefault="009472BD" w:rsidP="009525CD">
      <w:pPr>
        <w:pStyle w:val="Code0"/>
      </w:pPr>
      <w:proofErr w:type="spellStart"/>
      <w:r w:rsidRPr="009525CD">
        <w:t>sudo</w:t>
      </w:r>
      <w:proofErr w:type="spellEnd"/>
      <w:r w:rsidRPr="009525CD">
        <w:t xml:space="preserve"> pip install --upgrade </w:t>
      </w:r>
      <w:proofErr w:type="spellStart"/>
      <w:r w:rsidRPr="009525CD">
        <w:t>setuptools</w:t>
      </w:r>
      <w:proofErr w:type="spellEnd"/>
    </w:p>
    <w:p w14:paraId="5C0FB0F8" w14:textId="3E89B441" w:rsidR="009472BD" w:rsidRPr="009472BD" w:rsidRDefault="009472BD" w:rsidP="009525CD">
      <w:pPr>
        <w:pStyle w:val="Code0"/>
        <w:rPr>
          <w:rFonts w:ascii="Arial" w:hAnsi="Arial"/>
          <w:sz w:val="20"/>
          <w:szCs w:val="24"/>
        </w:rPr>
      </w:pPr>
      <w:proofErr w:type="spellStart"/>
      <w:r w:rsidRPr="009525CD">
        <w:t>sudo</w:t>
      </w:r>
      <w:proofErr w:type="spellEnd"/>
      <w:r w:rsidRPr="00877C21">
        <w:t xml:space="preserve">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706CC17D" w:rsidR="009472BD" w:rsidRPr="00FF7644" w:rsidRDefault="009472BD" w:rsidP="000E3136">
      <w:pPr>
        <w:pStyle w:val="Code0"/>
      </w:pPr>
      <w:proofErr w:type="spellStart"/>
      <w:r>
        <w:t>sudo</w:t>
      </w:r>
      <w:proofErr w:type="spellEnd"/>
      <w:r>
        <w:t xml:space="preserve"> pi</w:t>
      </w:r>
      <w:r w:rsidR="009B0406">
        <w:t xml:space="preserve">p install --upgrade </w:t>
      </w:r>
      <w:proofErr w:type="spellStart"/>
      <w:r w:rsidR="009B0406">
        <w:t>fn_mcafee_epo</w:t>
      </w:r>
      <w:proofErr w:type="spellEnd"/>
      <w:r>
        <w:t>-</w:t>
      </w:r>
      <w:r w:rsidR="009B0406" w:rsidRPr="009B0406">
        <w:rPr>
          <w:i/>
        </w:rPr>
        <w:t>&lt;</w:t>
      </w:r>
      <w:r w:rsidR="000E3136" w:rsidRPr="000E3136">
        <w:t>1.0.0</w:t>
      </w:r>
      <w:proofErr w:type="gramStart"/>
      <w:r w:rsidR="009B0406" w:rsidRPr="009B0406">
        <w:rPr>
          <w:i/>
        </w:rPr>
        <w:t>&gt;</w:t>
      </w:r>
      <w:r>
        <w:t>.</w:t>
      </w:r>
      <w:r w:rsidR="009B0406">
        <w:t>tar.gz</w:t>
      </w:r>
      <w:proofErr w:type="gramEnd"/>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0E3136">
      <w:pPr>
        <w:pStyle w:val="Code0"/>
      </w:pPr>
      <w:proofErr w:type="spellStart"/>
      <w:r>
        <w:t>sudo</w:t>
      </w:r>
      <w:proofErr w:type="spellEnd"/>
      <w:r>
        <w:t xml:space="preserve"> </w:t>
      </w:r>
      <w:proofErr w:type="spellStart"/>
      <w:r>
        <w:t>su</w:t>
      </w:r>
      <w:proofErr w:type="spellEnd"/>
      <w:r>
        <w:t xml:space="preserve">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 xml:space="preserve">resilient-circuits </w:t>
      </w:r>
      <w:proofErr w:type="spellStart"/>
      <w:r>
        <w:t>config</w:t>
      </w:r>
      <w:proofErr w:type="spellEnd"/>
      <w:r>
        <w:t xml:space="preserve">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 xml:space="preserve">resilient-circuits </w:t>
      </w:r>
      <w:proofErr w:type="spellStart"/>
      <w:r>
        <w:t>config</w:t>
      </w:r>
      <w:proofErr w:type="spellEnd"/>
      <w:r>
        <w:t xml:space="preserve"> -u</w:t>
      </w:r>
    </w:p>
    <w:p w14:paraId="71E11336" w14:textId="77777777" w:rsidR="00FB40AA" w:rsidRDefault="00FB40AA" w:rsidP="009525CD">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6C179A6" w:rsidR="00FB40AA" w:rsidRDefault="00FB40AA" w:rsidP="000E3136">
      <w:pPr>
        <w:pStyle w:val="BodyText"/>
        <w:keepNext/>
        <w:numPr>
          <w:ilvl w:val="1"/>
          <w:numId w:val="18"/>
        </w:numPr>
        <w:ind w:left="720"/>
        <w:rPr>
          <w:rFonts w:cs="Arial"/>
          <w:color w:val="000000"/>
        </w:rPr>
      </w:pPr>
      <w:r>
        <w:rPr>
          <w:rFonts w:cs="Arial"/>
          <w:color w:val="000000"/>
        </w:rPr>
        <w:t>In the [</w:t>
      </w:r>
      <w:proofErr w:type="spellStart"/>
      <w:r w:rsidR="009472BD" w:rsidRPr="009472BD">
        <w:rPr>
          <w:rFonts w:cs="Arial"/>
          <w:color w:val="000000"/>
        </w:rPr>
        <w:t>f</w:t>
      </w:r>
      <w:r w:rsidR="00A909EE">
        <w:rPr>
          <w:rFonts w:cs="Arial"/>
          <w:color w:val="000000"/>
        </w:rPr>
        <w:t>n_mcafee_epo</w:t>
      </w:r>
      <w:proofErr w:type="spellEnd"/>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F2AEC8F" w:rsidR="00C53E4E" w:rsidRDefault="00C53E4E" w:rsidP="000E3136">
      <w:pPr>
        <w:pStyle w:val="Code0"/>
        <w:keepNext/>
        <w:ind w:left="720"/>
      </w:pPr>
      <w:proofErr w:type="spellStart"/>
      <w:r>
        <w:t>ePO_url</w:t>
      </w:r>
      <w:proofErr w:type="spellEnd"/>
      <w:r>
        <w:t>=https://&lt;your_epo_server&gt;:&lt;port&gt;</w:t>
      </w:r>
    </w:p>
    <w:p w14:paraId="29E2DC52" w14:textId="2E931A9B" w:rsidR="00C53E4E" w:rsidRDefault="00C53E4E" w:rsidP="000E3136">
      <w:pPr>
        <w:pStyle w:val="Code0"/>
        <w:keepNext/>
        <w:ind w:left="720"/>
      </w:pPr>
      <w:proofErr w:type="spellStart"/>
      <w:r>
        <w:t>epo_username</w:t>
      </w:r>
      <w:proofErr w:type="spellEnd"/>
      <w:r>
        <w:t>=&lt;</w:t>
      </w:r>
      <w:proofErr w:type="spellStart"/>
      <w:r>
        <w:t>your_epo_username</w:t>
      </w:r>
      <w:proofErr w:type="spellEnd"/>
      <w:r>
        <w:t>&gt;</w:t>
      </w:r>
    </w:p>
    <w:p w14:paraId="2CC221B0" w14:textId="60E8F33B" w:rsidR="00C53E4E" w:rsidRDefault="00C53E4E" w:rsidP="000E3136">
      <w:pPr>
        <w:pStyle w:val="Code0"/>
        <w:keepNext/>
        <w:ind w:left="720"/>
      </w:pPr>
      <w:proofErr w:type="spellStart"/>
      <w:r>
        <w:t>epo_password</w:t>
      </w:r>
      <w:proofErr w:type="spellEnd"/>
      <w:r>
        <w:t>=&lt;</w:t>
      </w:r>
      <w:proofErr w:type="spellStart"/>
      <w:r>
        <w:t>your_epo_password</w:t>
      </w:r>
      <w:proofErr w:type="spellEnd"/>
      <w:r>
        <w:t>&gt;</w:t>
      </w:r>
    </w:p>
    <w:p w14:paraId="5C707297" w14:textId="03EF8A6B" w:rsidR="00C53E4E" w:rsidRDefault="00C53E4E" w:rsidP="000E3136">
      <w:pPr>
        <w:pStyle w:val="Code0"/>
        <w:keepNext/>
        <w:ind w:left="720"/>
      </w:pPr>
      <w:proofErr w:type="spellStart"/>
      <w:r>
        <w:t>epo_trust_cert</w:t>
      </w:r>
      <w:proofErr w:type="spellEnd"/>
      <w:r>
        <w:t>=[</w:t>
      </w:r>
      <w:proofErr w:type="spellStart"/>
      <w:r>
        <w:t>true|false</w:t>
      </w:r>
      <w:proofErr w:type="spellEnd"/>
      <w:r>
        <w:t>]</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lastRenderedPageBreak/>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45473DAF" w:rsidR="00D25497" w:rsidRDefault="00CD3607" w:rsidP="009525CD">
      <w:pPr>
        <w:pStyle w:val="Code0"/>
      </w:pPr>
      <w:r>
        <w:t xml:space="preserve">Function inputs: </w:t>
      </w:r>
      <w:proofErr w:type="spellStart"/>
      <w:r>
        <w:t>mcafee_</w:t>
      </w:r>
      <w:r w:rsidR="00561D80">
        <w:t>esm_</w:t>
      </w:r>
      <w:r w:rsidR="000B7440">
        <w:t>alarm_triggered_end_time</w:t>
      </w:r>
      <w:proofErr w:type="spellEnd"/>
      <w:r w:rsidR="00561D80">
        <w:t xml:space="preserve">, </w:t>
      </w:r>
      <w:proofErr w:type="spellStart"/>
      <w:r w:rsidR="00561D80">
        <w:t>mcafee_esm_</w:t>
      </w:r>
      <w:r w:rsidR="000B7440">
        <w:t>alarm_triggered_start_time</w:t>
      </w:r>
      <w:proofErr w:type="spellEnd"/>
      <w:r w:rsidR="000B7440">
        <w:t xml:space="preserve">, </w:t>
      </w:r>
      <w:proofErr w:type="spellStart"/>
      <w:r w:rsidR="000B7440">
        <w:t>mcafee_esm_alarm_triggered_time_range</w:t>
      </w:r>
      <w:proofErr w:type="spellEnd"/>
      <w:r w:rsidR="000B7440">
        <w:t xml:space="preserve">, </w:t>
      </w:r>
      <w:proofErr w:type="spellStart"/>
      <w:r w:rsidR="000B7440">
        <w:t>mcafee_esm_case_id</w:t>
      </w:r>
      <w:proofErr w:type="spellEnd"/>
      <w:r w:rsidR="000B7440">
        <w:t xml:space="preserve">, </w:t>
      </w:r>
      <w:proofErr w:type="spellStart"/>
      <w:r w:rsidR="000B7440">
        <w:t>mcafee_esm_edit_case_json</w:t>
      </w:r>
      <w:proofErr w:type="spellEnd"/>
      <w:r w:rsidR="000B7440">
        <w:t xml:space="preserve">, </w:t>
      </w:r>
      <w:proofErr w:type="spellStart"/>
      <w:r w:rsidR="000B7440">
        <w:t>mcafee_esm_qry_config</w:t>
      </w:r>
      <w:proofErr w:type="spellEnd"/>
      <w:r w:rsidR="000B7440">
        <w:t xml:space="preserve">, </w:t>
      </w:r>
      <w:proofErr w:type="spellStart"/>
      <w:r w:rsidR="000B7440">
        <w:t>mcafee_esm_qry_event_type</w:t>
      </w:r>
      <w:proofErr w:type="spellEnd"/>
      <w:r w:rsidR="000B7440">
        <w:t xml:space="preserve">, </w:t>
      </w:r>
      <w:proofErr w:type="spellStart"/>
      <w:r w:rsidR="000B7440">
        <w:t>mcafee_event_id_list</w:t>
      </w:r>
      <w:proofErr w:type="spellEnd"/>
    </w:p>
    <w:p w14:paraId="729AFE7D" w14:textId="1F3AD9F0" w:rsidR="00CD3607" w:rsidRDefault="00CD3607" w:rsidP="009525CD">
      <w:pPr>
        <w:pStyle w:val="Code0"/>
      </w:pPr>
      <w:r>
        <w:t xml:space="preserve">Message Destination: </w:t>
      </w:r>
      <w:r w:rsidR="000B7440">
        <w:t>McAfee ESM</w:t>
      </w:r>
      <w:r w:rsidRPr="00CD3607">
        <w:t xml:space="preserve"> Message Destination</w:t>
      </w:r>
    </w:p>
    <w:p w14:paraId="5B1CA13A" w14:textId="365B6053" w:rsidR="00CD3607" w:rsidRDefault="00CD3607" w:rsidP="009525CD">
      <w:pPr>
        <w:pStyle w:val="Code0"/>
      </w:pPr>
      <w:r>
        <w:t>Function</w:t>
      </w:r>
      <w:r w:rsidR="000B7440">
        <w:t>s</w:t>
      </w:r>
      <w:r>
        <w:t xml:space="preserve">: </w:t>
      </w:r>
      <w:proofErr w:type="spellStart"/>
      <w:r w:rsidR="000B7440">
        <w:t>mcafee_esm_edit_case</w:t>
      </w:r>
      <w:proofErr w:type="spellEnd"/>
      <w:r w:rsidR="000B7440">
        <w:t xml:space="preserve">, </w:t>
      </w:r>
      <w:proofErr w:type="spellStart"/>
      <w:r w:rsidR="000B7440">
        <w:t>mcafee_esm_get_case_detail</w:t>
      </w:r>
      <w:proofErr w:type="spellEnd"/>
      <w:r w:rsidR="000B7440">
        <w:t xml:space="preserve">, </w:t>
      </w:r>
      <w:proofErr w:type="spellStart"/>
      <w:r w:rsidR="000B7440">
        <w:t>mcafee_esm_get_case_events_detail</w:t>
      </w:r>
      <w:proofErr w:type="spellEnd"/>
      <w:r w:rsidR="000B7440">
        <w:t xml:space="preserve">, </w:t>
      </w:r>
      <w:proofErr w:type="spellStart"/>
      <w:r w:rsidR="000B7440">
        <w:t>mcafee_esm_get_list_of_cases</w:t>
      </w:r>
      <w:proofErr w:type="spellEnd"/>
      <w:r w:rsidR="000B7440">
        <w:t xml:space="preserve">, </w:t>
      </w:r>
      <w:proofErr w:type="spellStart"/>
      <w:r w:rsidR="000B7440">
        <w:t>mcafee_esm_get_triggered_alarms</w:t>
      </w:r>
      <w:proofErr w:type="spellEnd"/>
      <w:r w:rsidR="000B7440">
        <w:t xml:space="preserve">, </w:t>
      </w:r>
      <w:proofErr w:type="spellStart"/>
      <w:r w:rsidR="000B7440">
        <w:t>mcafee_esm_query</w:t>
      </w:r>
      <w:proofErr w:type="spellEnd"/>
    </w:p>
    <w:p w14:paraId="216C95C4" w14:textId="0BB2F8DF" w:rsidR="00CD3607" w:rsidRDefault="00CD3607" w:rsidP="009525CD">
      <w:pPr>
        <w:pStyle w:val="Code0"/>
      </w:pPr>
      <w:r>
        <w:t xml:space="preserve">Workflow: </w:t>
      </w:r>
      <w:r w:rsidRPr="00CD3607">
        <w:t xml:space="preserve">(Example) McAfee Tag </w:t>
      </w:r>
      <w:proofErr w:type="spellStart"/>
      <w:r w:rsidRPr="00CD3607">
        <w:t>ePO</w:t>
      </w:r>
      <w:proofErr w:type="spellEnd"/>
      <w:r w:rsidRPr="00CD3607">
        <w:t xml:space="preserve"> asset workflow</w:t>
      </w:r>
    </w:p>
    <w:p w14:paraId="5DBA4583" w14:textId="1A885741" w:rsidR="00CD3607" w:rsidRPr="004D4FA7" w:rsidRDefault="00CD3607" w:rsidP="009525CD">
      <w:pPr>
        <w:pStyle w:val="Code0"/>
      </w:pPr>
      <w:r>
        <w:t xml:space="preserve">Rule: </w:t>
      </w:r>
      <w:r w:rsidRPr="00CD3607">
        <w:t xml:space="preserve">(Example) McAfee Tag </w:t>
      </w:r>
      <w:proofErr w:type="spellStart"/>
      <w:r w:rsidRPr="00CD3607">
        <w:t>ePO</w:t>
      </w:r>
      <w:proofErr w:type="spellEnd"/>
      <w:r w:rsidRPr="00CD3607">
        <w:t xml:space="preserve"> Asset</w:t>
      </w:r>
      <w:r w:rsidR="00CE1816">
        <w:t xml:space="preserve"> Shut Down</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06B39FB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Below shows a successful connection to the Resilient platform and loading of components</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 xml:space="preserve">2018-04-10 12:05:09,687 INFO [app] Resilient org: </w:t>
      </w:r>
      <w:proofErr w:type="spellStart"/>
      <w:r>
        <w:t>TestOrg</w:t>
      </w:r>
      <w:proofErr w:type="spellEnd"/>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w:t>
      </w:r>
      <w:proofErr w:type="spellStart"/>
      <w:r>
        <w:t>cafile</w:t>
      </w:r>
      <w:proofErr w:type="spellEnd"/>
      <w:r>
        <w:t>=false).</w:t>
      </w:r>
    </w:p>
    <w:p w14:paraId="4D646FDF" w14:textId="77777777" w:rsidR="002C3DE7" w:rsidRDefault="002C3DE7" w:rsidP="009525CD">
      <w:pPr>
        <w:pStyle w:val="Code0"/>
      </w:pPr>
      <w:r>
        <w:t>2018-04-10 12:05:10,142 INFO [app] Components auto-load directory: (none)</w:t>
      </w:r>
    </w:p>
    <w:p w14:paraId="212499CD" w14:textId="77777777" w:rsidR="002C3DE7" w:rsidRDefault="002C3DE7" w:rsidP="009525CD">
      <w:pPr>
        <w:pStyle w:val="Code0"/>
      </w:pPr>
      <w:r>
        <w:t>2018-04-10 12:05:10,306 INFO [</w:t>
      </w:r>
      <w:proofErr w:type="spellStart"/>
      <w:r>
        <w:t>component_loader</w:t>
      </w:r>
      <w:proofErr w:type="spellEnd"/>
      <w:r>
        <w:t>] Loading 1 components</w:t>
      </w:r>
    </w:p>
    <w:p w14:paraId="142D1482" w14:textId="77777777" w:rsidR="002C3DE7" w:rsidRDefault="002C3DE7" w:rsidP="009525CD">
      <w:pPr>
        <w:pStyle w:val="Code0"/>
      </w:pPr>
      <w:r>
        <w:t>2018-04-10 12:05:10,307 INFO [</w:t>
      </w:r>
      <w:proofErr w:type="spellStart"/>
      <w:r>
        <w:t>component_loader</w:t>
      </w:r>
      <w:proofErr w:type="spellEnd"/>
      <w:r>
        <w:t>] 'fn_mcafee_</w:t>
      </w:r>
      <w:proofErr w:type="gramStart"/>
      <w:r>
        <w:t>epo.components</w:t>
      </w:r>
      <w:proofErr w:type="gramEnd"/>
      <w:r>
        <w:t>.mcafee_tag_an_epo_asset.FunctionComponent' loading</w:t>
      </w:r>
    </w:p>
    <w:p w14:paraId="20787A33" w14:textId="77777777" w:rsidR="002C3DE7" w:rsidRDefault="002C3DE7" w:rsidP="009525CD">
      <w:pPr>
        <w:pStyle w:val="Code0"/>
      </w:pPr>
      <w:r>
        <w:t>2018-04-10 12:05:10,308 WARNING [</w:t>
      </w:r>
      <w:proofErr w:type="spellStart"/>
      <w:r>
        <w:t>actions_component</w:t>
      </w:r>
      <w:proofErr w:type="spellEnd"/>
      <w:r>
        <w:t>] Unverified STOMP TLS certificate (</w:t>
      </w:r>
      <w:proofErr w:type="spellStart"/>
      <w:r>
        <w:t>cafile</w:t>
      </w:r>
      <w:proofErr w:type="spellEnd"/>
      <w:r>
        <w:t>=false)</w:t>
      </w:r>
    </w:p>
    <w:p w14:paraId="48F4A821" w14:textId="77777777" w:rsidR="002C3DE7" w:rsidRDefault="002C3DE7" w:rsidP="009525CD">
      <w:pPr>
        <w:pStyle w:val="Code0"/>
      </w:pPr>
      <w:r>
        <w:t>2018-04-10 12:05:10,309 INFO [</w:t>
      </w:r>
      <w:proofErr w:type="spellStart"/>
      <w:r>
        <w:t>stomp_component</w:t>
      </w:r>
      <w:proofErr w:type="spellEnd"/>
      <w:r>
        <w:t>] Connect to 9.108.163.130:65001</w:t>
      </w:r>
    </w:p>
    <w:p w14:paraId="6CE2DD44" w14:textId="77777777" w:rsidR="002C3DE7" w:rsidRDefault="002C3DE7" w:rsidP="009525CD">
      <w:pPr>
        <w:pStyle w:val="Code0"/>
      </w:pPr>
      <w:r>
        <w:t>2018-04-10 12:05:10,310 INFO [</w:t>
      </w:r>
      <w:proofErr w:type="spellStart"/>
      <w:r>
        <w:t>actions_component</w:t>
      </w:r>
      <w:proofErr w:type="spellEnd"/>
      <w:r>
        <w:t>] 'fn_mcafee_</w:t>
      </w:r>
      <w:proofErr w:type="gramStart"/>
      <w:r>
        <w:t>epo.components</w:t>
      </w:r>
      <w:proofErr w:type="gramEnd"/>
      <w:r>
        <w:t>.mcafee_tag_an_epo_asset.FunctionComponent' function '</w:t>
      </w:r>
      <w:proofErr w:type="spellStart"/>
      <w:r>
        <w:t>mcafee_tag_an_epo_asset</w:t>
      </w:r>
      <w:proofErr w:type="spellEnd"/>
      <w:r>
        <w:t>' registered to '</w:t>
      </w:r>
      <w:proofErr w:type="spellStart"/>
      <w:r>
        <w:t>mcafee_epo_message_destination</w:t>
      </w:r>
      <w:proofErr w:type="spellEnd"/>
      <w:r>
        <w:t>'</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w:t>
      </w:r>
      <w:proofErr w:type="spellStart"/>
      <w:r>
        <w:t>actions_component</w:t>
      </w:r>
      <w:proofErr w:type="spellEnd"/>
      <w:r>
        <w:t>] STOMP attempting to connect</w:t>
      </w:r>
    </w:p>
    <w:p w14:paraId="50678B45" w14:textId="77777777" w:rsidR="002C3DE7" w:rsidRDefault="002C3DE7" w:rsidP="009525CD">
      <w:pPr>
        <w:pStyle w:val="Code0"/>
      </w:pPr>
      <w:r>
        <w:t>2018-04-10 12:05:10,414 INFO [</w:t>
      </w:r>
      <w:proofErr w:type="spellStart"/>
      <w:r>
        <w:t>stomp_component</w:t>
      </w:r>
      <w:proofErr w:type="spellEnd"/>
      <w:r>
        <w:t>] Connect to Stomp...</w:t>
      </w:r>
    </w:p>
    <w:p w14:paraId="2F56AE7C" w14:textId="77777777" w:rsidR="002C3DE7" w:rsidRDefault="002C3DE7" w:rsidP="009525CD">
      <w:pPr>
        <w:pStyle w:val="Code0"/>
      </w:pPr>
      <w:r>
        <w:t>2018-04-10 12:05:10,415 INFO [client] Connecting to 9.108.163.130:65001 ...</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w:t>
      </w:r>
      <w:proofErr w:type="gramStart"/>
      <w:r>
        <w:t>ID:resilient</w:t>
      </w:r>
      <w:proofErr w:type="gramEnd"/>
      <w:r>
        <w:t>.localdomain-40775-1523276401752-5:3, version=1.2]</w:t>
      </w:r>
    </w:p>
    <w:p w14:paraId="19D9F748" w14:textId="77777777" w:rsidR="002C3DE7" w:rsidRDefault="002C3DE7" w:rsidP="009525CD">
      <w:pPr>
        <w:pStyle w:val="Code0"/>
      </w:pPr>
      <w:r>
        <w:lastRenderedPageBreak/>
        <w:t>2018-04-10 12:05:10,538 INFO [</w:t>
      </w:r>
      <w:proofErr w:type="spellStart"/>
      <w:r>
        <w:t>stomp_component</w:t>
      </w:r>
      <w:proofErr w:type="spellEnd"/>
      <w:r>
        <w:t>] Connected to failover:(ssl://9.108.163.130:65001)?</w:t>
      </w:r>
      <w:proofErr w:type="spellStart"/>
      <w:r>
        <w:t>maxReconnectAttempts</w:t>
      </w:r>
      <w:proofErr w:type="spellEnd"/>
      <w:r>
        <w:t>=1,startupMaxReconnectAttempts=1</w:t>
      </w:r>
    </w:p>
    <w:p w14:paraId="59F04718" w14:textId="77777777" w:rsidR="002C3DE7" w:rsidRDefault="002C3DE7" w:rsidP="009525CD">
      <w:pPr>
        <w:pStyle w:val="Code0"/>
      </w:pPr>
      <w:r>
        <w:t>2018-04-10 12:05:10,538 INFO [</w:t>
      </w:r>
      <w:proofErr w:type="spellStart"/>
      <w:r>
        <w:t>stomp_component</w:t>
      </w:r>
      <w:proofErr w:type="spellEnd"/>
      <w:r>
        <w:t xml:space="preserve">] Client HB: </w:t>
      </w:r>
      <w:proofErr w:type="gramStart"/>
      <w:r>
        <w:t>0  Server</w:t>
      </w:r>
      <w:proofErr w:type="gramEnd"/>
      <w:r>
        <w:t xml:space="preserve"> HB: 15000</w:t>
      </w:r>
    </w:p>
    <w:p w14:paraId="71E43790" w14:textId="77777777" w:rsidR="002C3DE7" w:rsidRDefault="002C3DE7" w:rsidP="009525CD">
      <w:pPr>
        <w:pStyle w:val="Code0"/>
      </w:pPr>
      <w:r>
        <w:t>2018-04-10 12:05:10,538 INFO [</w:t>
      </w:r>
      <w:proofErr w:type="spellStart"/>
      <w:r>
        <w:t>stomp_component</w:t>
      </w:r>
      <w:proofErr w:type="spellEnd"/>
      <w:r>
        <w:t>] No Client heartbeats will be sent</w:t>
      </w:r>
    </w:p>
    <w:p w14:paraId="5B3472F7" w14:textId="77777777" w:rsidR="002C3DE7" w:rsidRDefault="002C3DE7" w:rsidP="009525CD">
      <w:pPr>
        <w:pStyle w:val="Code0"/>
      </w:pPr>
      <w:r>
        <w:t>2018-04-10 12:05:10,538 INFO [</w:t>
      </w:r>
      <w:proofErr w:type="spellStart"/>
      <w:r>
        <w:t>stomp_component</w:t>
      </w:r>
      <w:proofErr w:type="spellEnd"/>
      <w:r>
        <w:t>] Requested heartbeats from server.</w:t>
      </w:r>
    </w:p>
    <w:p w14:paraId="062B5E0D" w14:textId="77777777" w:rsidR="002C3DE7" w:rsidRDefault="002C3DE7" w:rsidP="009525CD">
      <w:pPr>
        <w:pStyle w:val="Code0"/>
      </w:pPr>
      <w:r>
        <w:t>2018-04-10 12:05:10,539 INFO [</w:t>
      </w:r>
      <w:proofErr w:type="spellStart"/>
      <w:r>
        <w:t>actions_component</w:t>
      </w:r>
      <w:proofErr w:type="spellEnd"/>
      <w:r>
        <w:t>] STOMP connected.</w:t>
      </w:r>
    </w:p>
    <w:p w14:paraId="7D80ADF6" w14:textId="68A9B1EE" w:rsidR="00072FDD" w:rsidRDefault="00072FDD" w:rsidP="009525CD">
      <w:pPr>
        <w:pStyle w:val="Code0"/>
      </w:pPr>
      <w:r w:rsidRPr="00072FDD">
        <w:t>[</w:t>
      </w:r>
      <w:proofErr w:type="spellStart"/>
      <w:r w:rsidRPr="00072FDD">
        <w:t>mcafee_esm_case_polling</w:t>
      </w:r>
      <w:proofErr w:type="spellEnd"/>
      <w:r w:rsidRPr="00072FDD">
        <w:t xml:space="preserve">] Polling for cases in ESM is occurring </w:t>
      </w:r>
    </w:p>
    <w:p w14:paraId="48C3D6EA" w14:textId="77777777" w:rsidR="002C3DE7" w:rsidRDefault="002C3DE7" w:rsidP="009525CD">
      <w:pPr>
        <w:pStyle w:val="Code0"/>
      </w:pPr>
      <w:r>
        <w:t>2018-04-10 12:05:10,641 INFO [</w:t>
      </w:r>
      <w:proofErr w:type="spellStart"/>
      <w:r>
        <w:t>actions_component</w:t>
      </w:r>
      <w:proofErr w:type="spellEnd"/>
      <w:r>
        <w:t>] Subscribe to message destination '</w:t>
      </w:r>
      <w:proofErr w:type="spellStart"/>
      <w:r>
        <w:t>mcafee_epo_message_destination</w:t>
      </w:r>
      <w:proofErr w:type="spellEnd"/>
      <w:r>
        <w:t>'</w:t>
      </w:r>
    </w:p>
    <w:p w14:paraId="35FEB006" w14:textId="43554B7D" w:rsidR="00AD12CB" w:rsidRDefault="002C3DE7" w:rsidP="009525CD">
      <w:pPr>
        <w:pStyle w:val="Code0"/>
      </w:pPr>
      <w:r>
        <w:t>2018-04-10 12:05:10,642 INFO [</w:t>
      </w:r>
      <w:proofErr w:type="spellStart"/>
      <w:r>
        <w:t>stomp_component</w:t>
      </w:r>
      <w:proofErr w:type="spellEnd"/>
      <w:r>
        <w:t>] Subscribe to</w:t>
      </w:r>
      <w:r w:rsidR="00973676">
        <w:t xml:space="preserve"> message destination </w:t>
      </w:r>
      <w:proofErr w:type="gramStart"/>
      <w:r w:rsidR="00973676">
        <w:t>actions.&lt;</w:t>
      </w:r>
      <w:proofErr w:type="spellStart"/>
      <w:r w:rsidR="00973676">
        <w:t>orgID</w:t>
      </w:r>
      <w:proofErr w:type="spellEnd"/>
      <w:r w:rsidR="00973676">
        <w:t>&gt;</w:t>
      </w:r>
      <w:r w:rsidR="000B7440">
        <w:t>.</w:t>
      </w:r>
      <w:proofErr w:type="spellStart"/>
      <w:r w:rsidR="000B7440">
        <w:t>mcafee</w:t>
      </w:r>
      <w:proofErr w:type="gramEnd"/>
      <w:r w:rsidR="000B7440">
        <w:t>_esm</w:t>
      </w:r>
      <w:r>
        <w:t>_message_destination</w:t>
      </w:r>
      <w:proofErr w:type="spellEnd"/>
    </w:p>
    <w:p w14:paraId="24215FD1" w14:textId="77777777" w:rsidR="00D25169" w:rsidRDefault="00D25169" w:rsidP="00D25169">
      <w:pPr>
        <w:pStyle w:val="Heading20"/>
      </w:pPr>
      <w:r>
        <w:t xml:space="preserve">Configuration of resilient-circuits for </w:t>
      </w:r>
      <w:proofErr w:type="spellStart"/>
      <w:r>
        <w:t>restart</w:t>
      </w:r>
      <w:bookmarkStart w:id="5" w:name="_GoBack"/>
      <w:bookmarkEnd w:id="5"/>
      <w:r>
        <w:t>ability</w:t>
      </w:r>
      <w:proofErr w:type="spellEnd"/>
    </w:p>
    <w:p w14:paraId="556D0377" w14:textId="31FD1D33"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 xml:space="preserve">automatically run at startup. 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w:t>
      </w:r>
      <w:proofErr w:type="gramStart"/>
      <w:r w:rsidR="004943EC" w:rsidRPr="00A54818">
        <w:t>circuits.service</w:t>
      </w:r>
      <w:proofErr w:type="spellEnd"/>
      <w:proofErr w:type="gramEnd"/>
      <w:r w:rsidR="004943EC">
        <w:rPr>
          <w:rFonts w:cs="Arial"/>
          <w:color w:val="000000"/>
        </w:rPr>
        <w:t>’:</w:t>
      </w:r>
    </w:p>
    <w:p w14:paraId="374FD59A" w14:textId="77777777" w:rsidR="00405660" w:rsidRPr="00A54818" w:rsidRDefault="00405660" w:rsidP="009525CD">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9525CD">
      <w:pPr>
        <w:pStyle w:val="Code0"/>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77777777" w:rsidR="00A54818" w:rsidRPr="00A54818" w:rsidRDefault="00A54818" w:rsidP="00A54818">
      <w:pPr>
        <w:pStyle w:val="BodyText"/>
        <w:rPr>
          <w:rFonts w:cs="Arial"/>
          <w:color w:val="000000"/>
        </w:rPr>
      </w:pPr>
      <w:r w:rsidRPr="00A54818">
        <w:rPr>
          <w:rFonts w:cs="Arial"/>
          <w:color w:val="000000"/>
        </w:rPr>
        <w:t xml:space="preserve">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9525CD">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9525CD">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76E7C794"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7989BF8F" w14:textId="034B8D0F" w:rsidR="00C951A3" w:rsidRDefault="00D25169" w:rsidP="00C951A3">
      <w:pPr>
        <w:pStyle w:val="BodyText"/>
        <w:keepNext/>
      </w:pPr>
      <w:r>
        <w:t xml:space="preserve">Once the function package deploys the function, you can view it in the Resilient </w:t>
      </w:r>
      <w:proofErr w:type="gramStart"/>
      <w:r>
        <w:t>platform</w:t>
      </w:r>
      <w:proofErr w:type="gramEnd"/>
      <w:r>
        <w:t xml:space="preserve"> Functions tab. You can see the function details by clicking its name, as shown in the following screenshot.</w:t>
      </w:r>
    </w:p>
    <w:p w14:paraId="29BAB083" w14:textId="046F29E8" w:rsidR="004943EC" w:rsidRPr="00AB1DDD" w:rsidRDefault="00AB3D1F" w:rsidP="00C951A3">
      <w:pPr>
        <w:pStyle w:val="BodyText"/>
        <w:keepNext/>
      </w:pPr>
      <w:r>
        <w:rPr>
          <w:noProof/>
        </w:rPr>
        <w:drawing>
          <wp:inline distT="0" distB="0" distL="0" distR="0" wp14:anchorId="17D5C5FE" wp14:editId="6F2F3BB6">
            <wp:extent cx="5486400" cy="448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fee Tag an ePO Asset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82465"/>
                    </a:xfrm>
                    <a:prstGeom prst="rect">
                      <a:avLst/>
                    </a:prstGeom>
                  </pic:spPr>
                </pic:pic>
              </a:graphicData>
            </a:graphic>
          </wp:inline>
        </w:drawing>
      </w:r>
    </w:p>
    <w:p w14:paraId="2194620B" w14:textId="1229005B" w:rsidR="00CB7FB0" w:rsidRDefault="00535592" w:rsidP="00116D65">
      <w:pPr>
        <w:pStyle w:val="BodyText"/>
      </w:pPr>
      <w:r>
        <w:t xml:space="preserve">This function </w:t>
      </w:r>
      <w:r w:rsidR="004C5881">
        <w:t xml:space="preserve">applies </w:t>
      </w:r>
      <w:r>
        <w:t xml:space="preserve">a tag to a system in </w:t>
      </w:r>
      <w:proofErr w:type="spellStart"/>
      <w:r>
        <w:t>ePO</w:t>
      </w:r>
      <w:proofErr w:type="spellEnd"/>
      <w:r>
        <w:t xml:space="preserve">. </w:t>
      </w:r>
      <w:r w:rsidR="009E579A">
        <w:t>G</w:t>
      </w:r>
      <w:r w:rsidR="00E07A82">
        <w:t>iven</w:t>
      </w:r>
      <w:r>
        <w:t xml:space="preserve"> a system or </w:t>
      </w:r>
      <w:r w:rsidR="004C5881">
        <w:t xml:space="preserve">a </w:t>
      </w:r>
      <w:r>
        <w:t xml:space="preserve">list of </w:t>
      </w:r>
      <w:r w:rsidR="004C5881">
        <w:t xml:space="preserve">the </w:t>
      </w:r>
      <w:r>
        <w:t>system’s hostname’s/IP address</w:t>
      </w:r>
      <w:r w:rsidR="004C5881">
        <w:t>es</w:t>
      </w:r>
      <w:r>
        <w:t xml:space="preserve"> along with a </w:t>
      </w:r>
      <w:r w:rsidR="004C5881">
        <w:t>t</w:t>
      </w:r>
      <w:r>
        <w:t>ag</w:t>
      </w:r>
      <w:r w:rsidR="009E579A">
        <w:t>, the function</w:t>
      </w:r>
      <w:r>
        <w:t xml:space="preserve"> </w:t>
      </w:r>
      <w:r w:rsidR="00E07A82">
        <w:t>applies the tag to the</w:t>
      </w:r>
      <w:r>
        <w:t xml:space="preserve"> </w:t>
      </w:r>
      <w:r w:rsidR="00E07A82">
        <w:t xml:space="preserve">provided </w:t>
      </w:r>
      <w:r>
        <w:t xml:space="preserve">systems in </w:t>
      </w:r>
      <w:proofErr w:type="spellStart"/>
      <w:r>
        <w:t>ePO</w:t>
      </w:r>
      <w:proofErr w:type="spellEnd"/>
      <w:r>
        <w:t xml:space="preserve">. The function assumes </w:t>
      </w:r>
      <w:r w:rsidR="004C5881">
        <w:t xml:space="preserve">that </w:t>
      </w:r>
      <w:r>
        <w:t xml:space="preserve">the list of systems and </w:t>
      </w:r>
      <w:r w:rsidR="004C5881">
        <w:t>the provide tag</w:t>
      </w:r>
      <w:r>
        <w:t xml:space="preserve"> </w:t>
      </w:r>
      <w:r w:rsidR="004C5881">
        <w:t xml:space="preserve">are </w:t>
      </w:r>
      <w:r>
        <w:t xml:space="preserve">present and managed within </w:t>
      </w:r>
      <w:proofErr w:type="spellStart"/>
      <w:r>
        <w:t>ePO</w:t>
      </w:r>
      <w:proofErr w:type="spellEnd"/>
      <w:r>
        <w:t>.</w:t>
      </w:r>
    </w:p>
    <w:p w14:paraId="0D374A31" w14:textId="52B70D33" w:rsidR="00AB3D1F" w:rsidRDefault="00AB3D1F" w:rsidP="00AB3D1F">
      <w:pPr>
        <w:pStyle w:val="BodyText"/>
      </w:pPr>
      <w:r>
        <w:t>The function package also includes an example workflow and rule that show how the functions can be used. You can copy and modify these workflows and rules for your own needs.</w:t>
      </w:r>
    </w:p>
    <w:p w14:paraId="34E066D6" w14:textId="215EB85B" w:rsidR="006F2B1A" w:rsidRDefault="006F2B1A" w:rsidP="00AB3D1F">
      <w:pPr>
        <w:pStyle w:val="BodyText"/>
      </w:pPr>
      <w:r>
        <w:t>The function response return</w:t>
      </w:r>
      <w:r w:rsidR="009E579A">
        <w:t>s</w:t>
      </w:r>
      <w:r>
        <w:t xml:space="preserve"> the function inputs</w:t>
      </w:r>
      <w:r w:rsidR="009E579A">
        <w:t>, and a</w:t>
      </w:r>
      <w:r>
        <w:t xml:space="preserve"> list of systems along with the tag similar to </w:t>
      </w:r>
      <w:r w:rsidR="009E579A">
        <w:t>the following</w:t>
      </w:r>
      <w:r>
        <w:t>.</w:t>
      </w:r>
    </w:p>
    <w:p w14:paraId="1FD5F324" w14:textId="6E5EA560" w:rsidR="006F2B1A" w:rsidRDefault="006F2B1A" w:rsidP="006F2B1A">
      <w:pPr>
        <w:pStyle w:val="Code0"/>
      </w:pPr>
      <w:r>
        <w:t>{</w:t>
      </w:r>
    </w:p>
    <w:p w14:paraId="443CDFB3" w14:textId="7FE4528F" w:rsidR="006F2B1A" w:rsidRDefault="006F2B1A" w:rsidP="006F2B1A">
      <w:pPr>
        <w:pStyle w:val="Code0"/>
      </w:pPr>
      <w:r>
        <w:tab/>
        <w:t>“Systems”: “10.0.2.15”,</w:t>
      </w:r>
    </w:p>
    <w:p w14:paraId="3B351E9D" w14:textId="2B0996BB" w:rsidR="006F2B1A" w:rsidRDefault="006F2B1A" w:rsidP="006F2B1A">
      <w:pPr>
        <w:pStyle w:val="Code0"/>
      </w:pPr>
      <w:r>
        <w:tab/>
        <w:t>“Tag”: “Shut Down”</w:t>
      </w:r>
    </w:p>
    <w:p w14:paraId="4A24011E" w14:textId="624BAF8E" w:rsidR="00DB45B2" w:rsidRDefault="006F2B1A" w:rsidP="00DB45B2">
      <w:pPr>
        <w:pStyle w:val="Code0"/>
      </w:pPr>
      <w:r>
        <w:t>}</w:t>
      </w:r>
    </w:p>
    <w:p w14:paraId="7AE5489E" w14:textId="5C0F2848" w:rsidR="00DB45B2" w:rsidRPr="00DB45B2" w:rsidRDefault="00DB45B2" w:rsidP="00DB45B2">
      <w:pPr>
        <w:pStyle w:val="BodyText"/>
        <w:rPr>
          <w:b/>
        </w:rPr>
      </w:pPr>
      <w:r>
        <w:lastRenderedPageBreak/>
        <w:t xml:space="preserve">The out of the box example is triggered from an artifact of type IP Address or System Name and will set a description of the artifact to </w:t>
      </w:r>
      <w:r>
        <w:rPr>
          <w:b/>
        </w:rPr>
        <w:t>Tag “&lt;Tag used&gt;” applied to system.</w:t>
      </w:r>
      <w:r w:rsidR="006122FF">
        <w:rPr>
          <w:b/>
          <w:noProof/>
        </w:rPr>
        <w:drawing>
          <wp:inline distT="0" distB="0" distL="0" distR="0" wp14:anchorId="71796740" wp14:editId="22864D3C">
            <wp:extent cx="5486400" cy="2233930"/>
            <wp:effectExtent l="0" t="0" r="0" b="1270"/>
            <wp:docPr id="4" name="Picture 4" descr="/Users/brianwal/Desktop/Screen Shot 2018-04-11 at 5.4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1 at 5.46.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33930"/>
                    </a:xfrm>
                    <a:prstGeom prst="rect">
                      <a:avLst/>
                    </a:prstGeom>
                    <a:noFill/>
                    <a:ln>
                      <a:noFill/>
                    </a:ln>
                  </pic:spPr>
                </pic:pic>
              </a:graphicData>
            </a:graphic>
          </wp:inline>
        </w:drawing>
      </w:r>
    </w:p>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CBC12" w14:textId="77777777" w:rsidR="00AF4CA3" w:rsidRDefault="00AF4CA3">
      <w:r>
        <w:separator/>
      </w:r>
    </w:p>
  </w:endnote>
  <w:endnote w:type="continuationSeparator" w:id="0">
    <w:p w14:paraId="4103E48E" w14:textId="77777777" w:rsidR="00AF4CA3" w:rsidRDefault="00AF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072FDD">
      <w:rPr>
        <w:noProof/>
        <w:sz w:val="18"/>
        <w:szCs w:val="18"/>
      </w:rPr>
      <w:t>5</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AE91F" w14:textId="77777777" w:rsidR="00AF4CA3" w:rsidRDefault="00AF4CA3">
      <w:r>
        <w:separator/>
      </w:r>
    </w:p>
  </w:footnote>
  <w:footnote w:type="continuationSeparator" w:id="0">
    <w:p w14:paraId="5205637C" w14:textId="77777777" w:rsidR="00AF4CA3" w:rsidRDefault="00AF4C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72FDD"/>
    <w:rsid w:val="00084F94"/>
    <w:rsid w:val="00085AB1"/>
    <w:rsid w:val="000964E8"/>
    <w:rsid w:val="00097C36"/>
    <w:rsid w:val="000B0A15"/>
    <w:rsid w:val="000B3F0B"/>
    <w:rsid w:val="000B487D"/>
    <w:rsid w:val="000B7440"/>
    <w:rsid w:val="000C41D1"/>
    <w:rsid w:val="000D7077"/>
    <w:rsid w:val="000E3136"/>
    <w:rsid w:val="000E6D07"/>
    <w:rsid w:val="000F3B7D"/>
    <w:rsid w:val="000F73DE"/>
    <w:rsid w:val="00116D65"/>
    <w:rsid w:val="0013762E"/>
    <w:rsid w:val="00144B78"/>
    <w:rsid w:val="00152461"/>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6764D"/>
    <w:rsid w:val="00274C9C"/>
    <w:rsid w:val="002750DE"/>
    <w:rsid w:val="00277D8F"/>
    <w:rsid w:val="00280676"/>
    <w:rsid w:val="00281FE3"/>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576AE"/>
    <w:rsid w:val="00362CE4"/>
    <w:rsid w:val="00377074"/>
    <w:rsid w:val="003B25E3"/>
    <w:rsid w:val="003C039E"/>
    <w:rsid w:val="003C32C9"/>
    <w:rsid w:val="003C446B"/>
    <w:rsid w:val="003D337E"/>
    <w:rsid w:val="003E4452"/>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5881"/>
    <w:rsid w:val="004D4BA3"/>
    <w:rsid w:val="00521191"/>
    <w:rsid w:val="00521C91"/>
    <w:rsid w:val="00530E89"/>
    <w:rsid w:val="00535592"/>
    <w:rsid w:val="00537786"/>
    <w:rsid w:val="00541667"/>
    <w:rsid w:val="005463E6"/>
    <w:rsid w:val="00552FED"/>
    <w:rsid w:val="00561D80"/>
    <w:rsid w:val="00563577"/>
    <w:rsid w:val="00564EE3"/>
    <w:rsid w:val="005736C8"/>
    <w:rsid w:val="00577ABA"/>
    <w:rsid w:val="00580970"/>
    <w:rsid w:val="00584B28"/>
    <w:rsid w:val="005910DF"/>
    <w:rsid w:val="00591526"/>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41334"/>
    <w:rsid w:val="00653591"/>
    <w:rsid w:val="006609E6"/>
    <w:rsid w:val="006851E6"/>
    <w:rsid w:val="006B24A2"/>
    <w:rsid w:val="006B52CC"/>
    <w:rsid w:val="006D5546"/>
    <w:rsid w:val="006D5CCF"/>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EA8"/>
    <w:rsid w:val="00833879"/>
    <w:rsid w:val="0083469A"/>
    <w:rsid w:val="00834A87"/>
    <w:rsid w:val="008434CF"/>
    <w:rsid w:val="00866DA4"/>
    <w:rsid w:val="008717DC"/>
    <w:rsid w:val="00874713"/>
    <w:rsid w:val="00877C21"/>
    <w:rsid w:val="00880762"/>
    <w:rsid w:val="00883758"/>
    <w:rsid w:val="00890131"/>
    <w:rsid w:val="008A050B"/>
    <w:rsid w:val="008A112E"/>
    <w:rsid w:val="008A31F5"/>
    <w:rsid w:val="008B73D2"/>
    <w:rsid w:val="008D374E"/>
    <w:rsid w:val="008D427F"/>
    <w:rsid w:val="008E5CC4"/>
    <w:rsid w:val="008F4E8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A0158"/>
    <w:rsid w:val="00AB2F66"/>
    <w:rsid w:val="00AB3D1F"/>
    <w:rsid w:val="00AC02E1"/>
    <w:rsid w:val="00AD12CB"/>
    <w:rsid w:val="00AF2A63"/>
    <w:rsid w:val="00AF3DF3"/>
    <w:rsid w:val="00AF4CA3"/>
    <w:rsid w:val="00B04302"/>
    <w:rsid w:val="00B12769"/>
    <w:rsid w:val="00B144CB"/>
    <w:rsid w:val="00B916A5"/>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951A3"/>
    <w:rsid w:val="00CA23B7"/>
    <w:rsid w:val="00CB0BFE"/>
    <w:rsid w:val="00CB3883"/>
    <w:rsid w:val="00CB7FB0"/>
    <w:rsid w:val="00CC01C7"/>
    <w:rsid w:val="00CC0418"/>
    <w:rsid w:val="00CC727F"/>
    <w:rsid w:val="00CD3607"/>
    <w:rsid w:val="00CE1816"/>
    <w:rsid w:val="00CF0DBA"/>
    <w:rsid w:val="00D11184"/>
    <w:rsid w:val="00D25169"/>
    <w:rsid w:val="00D25497"/>
    <w:rsid w:val="00D340FE"/>
    <w:rsid w:val="00D43003"/>
    <w:rsid w:val="00D54F85"/>
    <w:rsid w:val="00D83674"/>
    <w:rsid w:val="00D9114A"/>
    <w:rsid w:val="00D911DE"/>
    <w:rsid w:val="00D975A6"/>
    <w:rsid w:val="00DB45B2"/>
    <w:rsid w:val="00DB705D"/>
    <w:rsid w:val="00DB723F"/>
    <w:rsid w:val="00DD1C53"/>
    <w:rsid w:val="00E014B2"/>
    <w:rsid w:val="00E05614"/>
    <w:rsid w:val="00E07A82"/>
    <w:rsid w:val="00E21C61"/>
    <w:rsid w:val="00E32539"/>
    <w:rsid w:val="00E3310F"/>
    <w:rsid w:val="00E41A7D"/>
    <w:rsid w:val="00E44BC6"/>
    <w:rsid w:val="00E5206D"/>
    <w:rsid w:val="00E71335"/>
    <w:rsid w:val="00E71463"/>
    <w:rsid w:val="00E73352"/>
    <w:rsid w:val="00E93D0E"/>
    <w:rsid w:val="00E978F7"/>
    <w:rsid w:val="00EA1454"/>
    <w:rsid w:val="00EA57C8"/>
    <w:rsid w:val="00EC08EB"/>
    <w:rsid w:val="00ED0DEC"/>
    <w:rsid w:val="00F01D4F"/>
    <w:rsid w:val="00F135A5"/>
    <w:rsid w:val="00F25172"/>
    <w:rsid w:val="00F37FA8"/>
    <w:rsid w:val="00F4263F"/>
    <w:rsid w:val="00F50C71"/>
    <w:rsid w:val="00F6002E"/>
    <w:rsid w:val="00F64A7A"/>
    <w:rsid w:val="00F8271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4"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mailto:support@resilientsystems.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4EC7B-286C-B944-A5AC-EB27002AA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1566</Words>
  <Characters>8929</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Resilient IRP Integrations McAfee ePO Function Guide </vt:lpstr>
    </vt:vector>
  </TitlesOfParts>
  <Manager/>
  <Company>IBM Resilient</Company>
  <LinksUpToDate>false</LinksUpToDate>
  <CharactersWithSpaces>10475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3</cp:revision>
  <cp:lastPrinted>2016-06-16T18:24:00Z</cp:lastPrinted>
  <dcterms:created xsi:type="dcterms:W3CDTF">2018-09-07T20:46:00Z</dcterms:created>
  <dcterms:modified xsi:type="dcterms:W3CDTF">2018-09-07T21:16:00Z</dcterms:modified>
  <cp:category/>
</cp:coreProperties>
</file>