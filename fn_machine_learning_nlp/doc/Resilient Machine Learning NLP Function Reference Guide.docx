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7506B" w14:textId="480E8EFD" w:rsidR="00DD15A0" w:rsidRPr="0077681B" w:rsidRDefault="00DC6502" w:rsidP="0077681B">
      <w:pPr>
        <w:rPr>
          <w:sz w:val="64"/>
          <w:szCs w:val="64"/>
        </w:rPr>
      </w:pPr>
      <w:r w:rsidRPr="0077681B">
        <w:rPr>
          <w:noProof/>
          <w:sz w:val="64"/>
          <w:szCs w:val="64"/>
        </w:rPr>
        <mc:AlternateContent>
          <mc:Choice Requires="wps">
            <w:drawing>
              <wp:anchor distT="0" distB="0" distL="114300" distR="114300" simplePos="0" relativeHeight="251658239" behindDoc="1" locked="0" layoutInCell="1" allowOverlap="1" wp14:anchorId="2A1CBA56" wp14:editId="02F313D8">
                <wp:simplePos x="0" y="0"/>
                <wp:positionH relativeFrom="margin">
                  <wp:posOffset>-456826</wp:posOffset>
                </wp:positionH>
                <wp:positionV relativeFrom="paragraph">
                  <wp:posOffset>-457200</wp:posOffset>
                </wp:positionV>
                <wp:extent cx="7772400" cy="10058400"/>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D2257" w14:textId="56CCAE39" w:rsidR="009806A0" w:rsidRDefault="009806A0" w:rsidP="0077681B">
                            <w:r>
                              <w:softHyphen/>
                            </w:r>
                            <w:r>
                              <w:softHyphen/>
                            </w:r>
                          </w:p>
                          <w:p w14:paraId="5A1781F1" w14:textId="77777777" w:rsidR="009806A0" w:rsidRDefault="009806A0" w:rsidP="007768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BA56" id="Rectangle 9" o:spid="_x0000_s1026" style="position:absolute;margin-left:-35.95pt;margin-top:-36pt;width:612pt;height:11in;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" fillcolor="black [3213]" stroked="f" strokeweight="1pt">
                <v:textbox inset="0,0,0,0">
                  <w:txbxContent>
                    <w:p w14:paraId="031D2257" w14:textId="56CCAE39" w:rsidR="009806A0" w:rsidRDefault="009806A0" w:rsidP="0077681B">
                      <w:r>
                        <w:softHyphen/>
                      </w:r>
                      <w:r>
                        <w:softHyphen/>
                      </w:r>
                    </w:p>
                    <w:p w14:paraId="5A1781F1" w14:textId="77777777" w:rsidR="009806A0" w:rsidRDefault="009806A0" w:rsidP="0077681B"/>
                  </w:txbxContent>
                </v:textbox>
                <w10:wrap anchorx="margin"/>
              </v:rect>
            </w:pict>
          </mc:Fallback>
        </mc:AlternateContent>
      </w:r>
      <w:r w:rsidR="0018398A" w:rsidRPr="0077681B">
        <w:rPr>
          <w:noProof/>
        </w:rPr>
        <w:drawing>
          <wp:anchor distT="0" distB="0" distL="114300" distR="114300" simplePos="0" relativeHeight="251661311" behindDoc="1" locked="0" layoutInCell="1" allowOverlap="1" wp14:anchorId="211699FF" wp14:editId="2CB8D641">
            <wp:simplePos x="0" y="0"/>
            <wp:positionH relativeFrom="column">
              <wp:posOffset>6213475</wp:posOffset>
            </wp:positionH>
            <wp:positionV relativeFrom="paragraph">
              <wp:posOffset>-329506</wp:posOffset>
            </wp:positionV>
            <wp:extent cx="732790" cy="443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BM_8bar_1995x1206.png"/>
                    <pic:cNvPicPr/>
                  </pic:nvPicPr>
                  <pic:blipFill>
                    <a:blip r:embed="rId8">
                      <a:extLst>
                        <a:ext uri="{28A0092B-C50C-407E-A947-70E740481C1C}">
                          <a14:useLocalDpi xmlns:a14="http://schemas.microsoft.com/office/drawing/2010/main" val="0"/>
                        </a:ext>
                      </a:extLst>
                    </a:blip>
                    <a:stretch>
                      <a:fillRect/>
                    </a:stretch>
                  </pic:blipFill>
                  <pic:spPr>
                    <a:xfrm>
                      <a:off x="0" y="0"/>
                      <a:ext cx="732790" cy="443230"/>
                    </a:xfrm>
                    <a:prstGeom prst="rect">
                      <a:avLst/>
                    </a:prstGeom>
                  </pic:spPr>
                </pic:pic>
              </a:graphicData>
            </a:graphic>
            <wp14:sizeRelH relativeFrom="page">
              <wp14:pctWidth>0</wp14:pctWidth>
            </wp14:sizeRelH>
            <wp14:sizeRelV relativeFrom="page">
              <wp14:pctHeight>0</wp14:pctHeight>
            </wp14:sizeRelV>
          </wp:anchor>
        </w:drawing>
      </w:r>
      <w:r w:rsidR="0018398A" w:rsidRPr="0077681B">
        <w:rPr>
          <w:noProof/>
          <w:sz w:val="56"/>
          <w:szCs w:val="56"/>
        </w:rPr>
        <w:drawing>
          <wp:anchor distT="0" distB="0" distL="114300" distR="114300" simplePos="0" relativeHeight="251660287" behindDoc="1" locked="0" layoutInCell="1" allowOverlap="1" wp14:anchorId="01163F6B" wp14:editId="147A8B74">
            <wp:simplePos x="0" y="0"/>
            <wp:positionH relativeFrom="column">
              <wp:posOffset>-137795</wp:posOffset>
            </wp:positionH>
            <wp:positionV relativeFrom="paragraph">
              <wp:posOffset>-402649</wp:posOffset>
            </wp:positionV>
            <wp:extent cx="2022764" cy="63885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BM_Security_lockup_rev_RGB.png"/>
                    <pic:cNvPicPr/>
                  </pic:nvPicPr>
                  <pic:blipFill>
                    <a:blip r:embed="rId9">
                      <a:extLst>
                        <a:ext uri="{28A0092B-C50C-407E-A947-70E740481C1C}">
                          <a14:useLocalDpi xmlns:a14="http://schemas.microsoft.com/office/drawing/2010/main" val="0"/>
                        </a:ext>
                      </a:extLst>
                    </a:blip>
                    <a:stretch>
                      <a:fillRect/>
                    </a:stretch>
                  </pic:blipFill>
                  <pic:spPr>
                    <a:xfrm>
                      <a:off x="0" y="0"/>
                      <a:ext cx="2022764" cy="638856"/>
                    </a:xfrm>
                    <a:prstGeom prst="rect">
                      <a:avLst/>
                    </a:prstGeom>
                  </pic:spPr>
                </pic:pic>
              </a:graphicData>
            </a:graphic>
            <wp14:sizeRelH relativeFrom="page">
              <wp14:pctWidth>0</wp14:pctWidth>
            </wp14:sizeRelH>
            <wp14:sizeRelV relativeFrom="page">
              <wp14:pctHeight>0</wp14:pctHeight>
            </wp14:sizeRelV>
          </wp:anchor>
        </w:drawing>
      </w:r>
      <w:r w:rsidR="0018398A" w:rsidRPr="0077681B">
        <w:rPr>
          <w:noProof/>
        </w:rPr>
        <w:softHyphen/>
      </w:r>
      <w:r w:rsidR="0018398A" w:rsidRPr="0077681B">
        <w:rPr>
          <w:noProof/>
        </w:rPr>
        <w:softHyphen/>
      </w:r>
    </w:p>
    <w:p w14:paraId="2524E54D" w14:textId="6B1A1B88" w:rsidR="00DD15A0" w:rsidRPr="0077681B" w:rsidRDefault="00DD15A0" w:rsidP="0077681B"/>
    <w:p w14:paraId="65B1A685" w14:textId="5BF1A0A8" w:rsidR="00B10F21" w:rsidRPr="0077681B" w:rsidRDefault="00B10F21" w:rsidP="0077681B"/>
    <w:p w14:paraId="280D11F1" w14:textId="77777777" w:rsidR="0092045C" w:rsidRDefault="001210F6" w:rsidP="00D5408B">
      <w:pPr>
        <w:pStyle w:val="Title"/>
        <w:rPr>
          <w:sz w:val="44"/>
          <w:szCs w:val="44"/>
        </w:rPr>
      </w:pPr>
      <w:r>
        <w:t>Resilient SOAR Platform</w:t>
      </w:r>
      <w:r>
        <w:br/>
      </w:r>
      <w:r w:rsidRPr="001210F6">
        <w:rPr>
          <w:sz w:val="44"/>
          <w:szCs w:val="44"/>
        </w:rPr>
        <w:t>Resilient Machine Learning</w:t>
      </w:r>
    </w:p>
    <w:p w14:paraId="065A6D03" w14:textId="77777777" w:rsidR="0092045C" w:rsidRDefault="0092045C" w:rsidP="00D5408B">
      <w:pPr>
        <w:pStyle w:val="Title"/>
        <w:rPr>
          <w:sz w:val="44"/>
          <w:szCs w:val="44"/>
        </w:rPr>
      </w:pPr>
      <w:r>
        <w:rPr>
          <w:sz w:val="44"/>
          <w:szCs w:val="44"/>
        </w:rPr>
        <w:t>Natural Language Processing</w:t>
      </w:r>
    </w:p>
    <w:p w14:paraId="313531BA" w14:textId="5614CDCD" w:rsidR="00113736" w:rsidRPr="00D5408B" w:rsidRDefault="001210F6" w:rsidP="00D5408B">
      <w:pPr>
        <w:pStyle w:val="Title"/>
      </w:pPr>
      <w:r w:rsidRPr="001210F6">
        <w:rPr>
          <w:sz w:val="44"/>
          <w:szCs w:val="44"/>
        </w:rPr>
        <w:t>Function Reference Guide</w:t>
      </w:r>
      <w:r>
        <w:rPr>
          <w:sz w:val="44"/>
          <w:szCs w:val="44"/>
        </w:rPr>
        <w:br/>
        <w:t>V1.0</w:t>
      </w:r>
    </w:p>
    <w:p w14:paraId="706F183B" w14:textId="6DC5D11C" w:rsidR="00DD15A0" w:rsidRPr="001070AF" w:rsidRDefault="00DD15A0" w:rsidP="0077681B">
      <w:pPr>
        <w:rPr>
          <w:color w:val="FFFFFF" w:themeColor="background1"/>
        </w:rPr>
      </w:pPr>
    </w:p>
    <w:p w14:paraId="04F1115A" w14:textId="40481B5C" w:rsidR="005B4BE0" w:rsidRPr="001070AF" w:rsidRDefault="005B4BE0" w:rsidP="0077681B">
      <w:pPr>
        <w:rPr>
          <w:color w:val="FFFFFF" w:themeColor="background1"/>
        </w:rPr>
      </w:pPr>
    </w:p>
    <w:p w14:paraId="2F3368DC" w14:textId="6610432B" w:rsidR="005B4BE0" w:rsidRPr="001070AF" w:rsidRDefault="005B4BE0" w:rsidP="0077681B">
      <w:pPr>
        <w:rPr>
          <w:color w:val="FFFFFF" w:themeColor="background1"/>
        </w:rPr>
      </w:pPr>
    </w:p>
    <w:p w14:paraId="624A9E7B" w14:textId="542072E6" w:rsidR="005B4BE0" w:rsidRPr="001070AF" w:rsidRDefault="005B4BE0" w:rsidP="0077681B">
      <w:pPr>
        <w:rPr>
          <w:color w:val="FFFFFF" w:themeColor="background1"/>
        </w:rPr>
      </w:pPr>
    </w:p>
    <w:p w14:paraId="63AEB75D" w14:textId="1E078520" w:rsidR="005B4BE0" w:rsidRPr="001070AF" w:rsidRDefault="005B4BE0" w:rsidP="0077681B">
      <w:pPr>
        <w:rPr>
          <w:color w:val="FFFFFF" w:themeColor="background1"/>
        </w:rPr>
      </w:pPr>
    </w:p>
    <w:p w14:paraId="40BD4D17" w14:textId="296B643D" w:rsidR="005B4BE0" w:rsidRPr="001070AF" w:rsidRDefault="005B4BE0" w:rsidP="0077681B">
      <w:pPr>
        <w:rPr>
          <w:color w:val="FFFFFF" w:themeColor="background1"/>
        </w:rPr>
      </w:pPr>
    </w:p>
    <w:p w14:paraId="3943512F" w14:textId="4CD8C309" w:rsidR="005B4BE0" w:rsidRPr="001070AF" w:rsidRDefault="005B4BE0" w:rsidP="0077681B">
      <w:pPr>
        <w:rPr>
          <w:color w:val="FFFFFF" w:themeColor="background1"/>
        </w:rPr>
      </w:pPr>
    </w:p>
    <w:p w14:paraId="668E4C24" w14:textId="179322C4" w:rsidR="005B4BE0" w:rsidRPr="001070AF" w:rsidRDefault="005B4BE0" w:rsidP="0077681B">
      <w:pPr>
        <w:rPr>
          <w:color w:val="FFFFFF" w:themeColor="background1"/>
        </w:rPr>
      </w:pPr>
    </w:p>
    <w:p w14:paraId="0A04CDF0" w14:textId="103FB89F" w:rsidR="00B10F21" w:rsidRPr="001070AF" w:rsidRDefault="00B10F21" w:rsidP="0077681B">
      <w:pPr>
        <w:rPr>
          <w:color w:val="FFFFFF" w:themeColor="background1"/>
        </w:rPr>
      </w:pPr>
    </w:p>
    <w:p w14:paraId="755D284E" w14:textId="423DE9FE" w:rsidR="00B10F21" w:rsidRPr="001070AF" w:rsidRDefault="00B10F21" w:rsidP="0077681B">
      <w:pPr>
        <w:rPr>
          <w:color w:val="FFFFFF" w:themeColor="background1"/>
        </w:rPr>
      </w:pPr>
    </w:p>
    <w:p w14:paraId="75617195" w14:textId="4C01FE72" w:rsidR="00B10F21" w:rsidRPr="001070AF" w:rsidRDefault="00B10F21" w:rsidP="0077681B">
      <w:pPr>
        <w:rPr>
          <w:color w:val="FFFFFF" w:themeColor="background1"/>
        </w:rPr>
      </w:pPr>
    </w:p>
    <w:p w14:paraId="7C0BF9A2" w14:textId="0F6FCB40" w:rsidR="005B4BE0" w:rsidRPr="001070AF" w:rsidRDefault="005B4BE0" w:rsidP="0077681B">
      <w:pPr>
        <w:rPr>
          <w:color w:val="FFFFFF" w:themeColor="background1"/>
        </w:rPr>
      </w:pPr>
    </w:p>
    <w:p w14:paraId="41598D66" w14:textId="652C4783" w:rsidR="005B4BE0" w:rsidRPr="001070AF" w:rsidRDefault="005B4BE0" w:rsidP="0077681B">
      <w:pPr>
        <w:rPr>
          <w:color w:val="FFFFFF" w:themeColor="background1"/>
        </w:rPr>
      </w:pPr>
    </w:p>
    <w:p w14:paraId="6B4E230A" w14:textId="53A56F22" w:rsidR="00B10F21" w:rsidRPr="001070AF" w:rsidRDefault="00B10F21" w:rsidP="0077681B">
      <w:pPr>
        <w:rPr>
          <w:color w:val="FFFFFF" w:themeColor="background1"/>
        </w:rPr>
      </w:pPr>
    </w:p>
    <w:p w14:paraId="2FA337F6" w14:textId="0A5B8E2C" w:rsidR="00B10F21" w:rsidRPr="001070AF" w:rsidRDefault="00B10F21" w:rsidP="0077681B">
      <w:pPr>
        <w:rPr>
          <w:color w:val="FFFFFF" w:themeColor="background1"/>
        </w:rPr>
      </w:pPr>
    </w:p>
    <w:p w14:paraId="23A69FA0" w14:textId="49B73E13" w:rsidR="00B10F21" w:rsidRPr="001070AF" w:rsidRDefault="00B10F21" w:rsidP="0077681B">
      <w:pPr>
        <w:rPr>
          <w:color w:val="FFFFFF" w:themeColor="background1"/>
        </w:rPr>
      </w:pPr>
    </w:p>
    <w:p w14:paraId="4A468D00" w14:textId="06156E6B" w:rsidR="00B10F21" w:rsidRPr="001070AF" w:rsidRDefault="00B10F21" w:rsidP="0077681B">
      <w:pPr>
        <w:rPr>
          <w:color w:val="FFFFFF" w:themeColor="background1"/>
        </w:rPr>
      </w:pPr>
    </w:p>
    <w:p w14:paraId="024384F6" w14:textId="02A97706" w:rsidR="00DD15A0" w:rsidRPr="001070AF" w:rsidRDefault="001759DE" w:rsidP="0077681B">
      <w:pPr>
        <w:rPr>
          <w:color w:val="FFFFFF" w:themeColor="background1"/>
        </w:rPr>
      </w:pPr>
      <w:r w:rsidRPr="001070AF">
        <w:rPr>
          <w:noProof/>
          <w:color w:val="FFFFFF" w:themeColor="background1"/>
        </w:rPr>
        <w:drawing>
          <wp:anchor distT="0" distB="0" distL="114300" distR="114300" simplePos="0" relativeHeight="251659263" behindDoc="1" locked="0" layoutInCell="1" allowOverlap="1" wp14:anchorId="4E8B1DD1" wp14:editId="42F19DFC">
            <wp:simplePos x="0" y="0"/>
            <wp:positionH relativeFrom="margin">
              <wp:posOffset>-492125</wp:posOffset>
            </wp:positionH>
            <wp:positionV relativeFrom="paragraph">
              <wp:posOffset>182880</wp:posOffset>
            </wp:positionV>
            <wp:extent cx="7763705" cy="227685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ibmSec_aurora_1200x352.jpg"/>
                    <pic:cNvPicPr/>
                  </pic:nvPicPr>
                  <pic:blipFill>
                    <a:blip r:embed="rId10">
                      <a:extLst>
                        <a:ext uri="{28A0092B-C50C-407E-A947-70E740481C1C}">
                          <a14:useLocalDpi xmlns:a14="http://schemas.microsoft.com/office/drawing/2010/main" val="0"/>
                        </a:ext>
                      </a:extLst>
                    </a:blip>
                    <a:stretch>
                      <a:fillRect/>
                    </a:stretch>
                  </pic:blipFill>
                  <pic:spPr>
                    <a:xfrm>
                      <a:off x="0" y="0"/>
                      <a:ext cx="7763705" cy="2276856"/>
                    </a:xfrm>
                    <a:prstGeom prst="rect">
                      <a:avLst/>
                    </a:prstGeom>
                  </pic:spPr>
                </pic:pic>
              </a:graphicData>
            </a:graphic>
            <wp14:sizeRelH relativeFrom="page">
              <wp14:pctWidth>0</wp14:pctWidth>
            </wp14:sizeRelH>
            <wp14:sizeRelV relativeFrom="page">
              <wp14:pctHeight>0</wp14:pctHeight>
            </wp14:sizeRelV>
          </wp:anchor>
        </w:drawing>
      </w:r>
    </w:p>
    <w:p w14:paraId="73508823" w14:textId="15B4595D" w:rsidR="00DD15A0" w:rsidRPr="001070AF" w:rsidRDefault="00DD15A0" w:rsidP="0077681B">
      <w:pPr>
        <w:rPr>
          <w:color w:val="FFFFFF" w:themeColor="background1"/>
        </w:rPr>
      </w:pPr>
    </w:p>
    <w:p w14:paraId="616F320B" w14:textId="641FE1C0" w:rsidR="0018398A" w:rsidRPr="001070AF" w:rsidRDefault="0018398A" w:rsidP="005F59EA">
      <w:pPr>
        <w:pStyle w:val="Heading1"/>
      </w:pPr>
    </w:p>
    <w:p w14:paraId="5A555FDD" w14:textId="77777777" w:rsidR="0018398A" w:rsidRPr="001070AF" w:rsidRDefault="0018398A" w:rsidP="0077681B">
      <w:pPr>
        <w:rPr>
          <w:color w:val="FFFFFF" w:themeColor="background1"/>
        </w:rPr>
      </w:pPr>
    </w:p>
    <w:p w14:paraId="02E2708C" w14:textId="77777777" w:rsidR="001759DE" w:rsidRDefault="001759DE" w:rsidP="0077681B">
      <w:pPr>
        <w:rPr>
          <w:color w:val="FFFFFF" w:themeColor="background1"/>
          <w:sz w:val="32"/>
          <w:szCs w:val="32"/>
        </w:rPr>
      </w:pPr>
    </w:p>
    <w:p w14:paraId="75D7C418" w14:textId="77777777" w:rsidR="001759DE" w:rsidRDefault="001759DE" w:rsidP="0077681B">
      <w:pPr>
        <w:rPr>
          <w:color w:val="FFFFFF" w:themeColor="background1"/>
          <w:sz w:val="32"/>
          <w:szCs w:val="32"/>
        </w:rPr>
      </w:pPr>
    </w:p>
    <w:p w14:paraId="76207D41" w14:textId="77777777" w:rsidR="001759DE" w:rsidRDefault="001759DE" w:rsidP="0077681B">
      <w:pPr>
        <w:rPr>
          <w:color w:val="FFFFFF" w:themeColor="background1"/>
          <w:sz w:val="32"/>
          <w:szCs w:val="32"/>
        </w:rPr>
      </w:pPr>
    </w:p>
    <w:p w14:paraId="4D935C59" w14:textId="77777777" w:rsidR="001759DE" w:rsidRDefault="001759DE" w:rsidP="0077681B">
      <w:pPr>
        <w:rPr>
          <w:color w:val="FFFFFF" w:themeColor="background1"/>
          <w:sz w:val="32"/>
          <w:szCs w:val="32"/>
        </w:rPr>
      </w:pPr>
    </w:p>
    <w:p w14:paraId="31E54CA9" w14:textId="77777777" w:rsidR="001759DE" w:rsidRDefault="001759DE" w:rsidP="0077681B">
      <w:pPr>
        <w:rPr>
          <w:color w:val="FFFFFF" w:themeColor="background1"/>
          <w:sz w:val="32"/>
          <w:szCs w:val="32"/>
        </w:rPr>
      </w:pPr>
    </w:p>
    <w:p w14:paraId="4C67F8BC" w14:textId="77777777" w:rsidR="001759DE" w:rsidRDefault="001759DE" w:rsidP="0077681B">
      <w:pPr>
        <w:rPr>
          <w:color w:val="FFFFFF" w:themeColor="background1"/>
          <w:sz w:val="32"/>
          <w:szCs w:val="32"/>
        </w:rPr>
      </w:pPr>
    </w:p>
    <w:p w14:paraId="7C01978C" w14:textId="77777777" w:rsidR="001759DE" w:rsidRDefault="001759DE" w:rsidP="0077681B">
      <w:pPr>
        <w:rPr>
          <w:color w:val="FFFFFF" w:themeColor="background1"/>
          <w:sz w:val="32"/>
          <w:szCs w:val="32"/>
        </w:rPr>
      </w:pPr>
    </w:p>
    <w:p w14:paraId="4D02993C" w14:textId="77777777" w:rsidR="001210F6" w:rsidRPr="007754E4" w:rsidRDefault="001210F6" w:rsidP="001210F6">
      <w:pPr>
        <w:shd w:val="clear" w:color="auto" w:fill="FFFFFF"/>
        <w:spacing w:before="120" w:after="120" w:line="270" w:lineRule="atLeast"/>
        <w:textAlignment w:val="baseline"/>
        <w:rPr>
          <w:color w:val="000000"/>
        </w:rPr>
      </w:pPr>
      <w:r w:rsidRPr="007754E4">
        <w:rPr>
          <w:rFonts w:cs="Arial"/>
          <w:color w:val="000000"/>
          <w:sz w:val="18"/>
          <w:szCs w:val="18"/>
          <w:bdr w:val="none" w:sz="0" w:space="0" w:color="auto" w:frame="1"/>
        </w:rPr>
        <w:t>Licensed Materials – Property of IBM</w:t>
      </w:r>
    </w:p>
    <w:p w14:paraId="77BD703B" w14:textId="77777777" w:rsidR="001210F6" w:rsidRPr="007754E4" w:rsidRDefault="001210F6" w:rsidP="001210F6">
      <w:pPr>
        <w:tabs>
          <w:tab w:val="left" w:pos="7290"/>
        </w:tabs>
        <w:adjustRightInd w:val="0"/>
        <w:spacing w:before="120" w:after="120"/>
        <w:rPr>
          <w:rFonts w:cs="Arial"/>
          <w:color w:val="000000"/>
          <w:sz w:val="18"/>
          <w:szCs w:val="18"/>
        </w:rPr>
      </w:pPr>
      <w:r w:rsidRPr="007754E4">
        <w:rPr>
          <w:rFonts w:cs="Arial"/>
          <w:color w:val="000000"/>
          <w:sz w:val="18"/>
          <w:szCs w:val="18"/>
        </w:rPr>
        <w:t>© Copyright IBM Corp. 2010, 20</w:t>
      </w:r>
      <w:r>
        <w:rPr>
          <w:rFonts w:cs="Arial"/>
          <w:color w:val="000000"/>
          <w:sz w:val="18"/>
          <w:szCs w:val="18"/>
        </w:rPr>
        <w:t>20</w:t>
      </w:r>
      <w:r w:rsidRPr="007754E4">
        <w:rPr>
          <w:rFonts w:cs="Arial"/>
          <w:color w:val="000000"/>
          <w:sz w:val="18"/>
          <w:szCs w:val="18"/>
        </w:rPr>
        <w:t>.  All Rights Reserved.</w:t>
      </w:r>
    </w:p>
    <w:p w14:paraId="1C940AC2" w14:textId="49345FD0" w:rsidR="001210F6" w:rsidRPr="007754E4" w:rsidRDefault="001210F6" w:rsidP="001210F6">
      <w:pPr>
        <w:tabs>
          <w:tab w:val="left" w:pos="7290"/>
        </w:tabs>
        <w:adjustRightInd w:val="0"/>
        <w:spacing w:before="120" w:after="120"/>
        <w:rPr>
          <w:rFonts w:cs="Arial"/>
          <w:color w:val="000000"/>
          <w:sz w:val="18"/>
          <w:szCs w:val="18"/>
        </w:rPr>
      </w:pPr>
      <w:r w:rsidRPr="007754E4">
        <w:rPr>
          <w:rFonts w:cs="Arial"/>
          <w:color w:val="000000"/>
          <w:sz w:val="18"/>
          <w:szCs w:val="18"/>
        </w:rPr>
        <w:t>US Government Users Restricted Rights: Use, duplication or disclosure restricted by GSA ADP Schedule Contract with IBM Corp. acknowledgment</w:t>
      </w:r>
    </w:p>
    <w:p w14:paraId="766D7C41" w14:textId="77777777" w:rsidR="001210F6" w:rsidRPr="007754E4" w:rsidRDefault="001210F6" w:rsidP="001210F6">
      <w:pPr>
        <w:adjustRightInd w:val="0"/>
        <w:rPr>
          <w:rFonts w:cs="Arial"/>
          <w:sz w:val="18"/>
          <w:szCs w:val="18"/>
        </w:rPr>
      </w:pPr>
    </w:p>
    <w:p w14:paraId="0F18676D" w14:textId="2F1235D6" w:rsidR="001210F6" w:rsidRPr="001210F6" w:rsidRDefault="001210F6" w:rsidP="001210F6">
      <w:pPr>
        <w:tabs>
          <w:tab w:val="left" w:pos="2880"/>
        </w:tabs>
        <w:spacing w:before="120" w:after="200"/>
        <w:rPr>
          <w:rFonts w:cs="Arial"/>
          <w:b/>
          <w:color w:val="000000"/>
        </w:rPr>
      </w:pPr>
      <w:r w:rsidRPr="007754E4">
        <w:rPr>
          <w:rFonts w:cs="Arial"/>
          <w:b/>
          <w:color w:val="000000"/>
        </w:rPr>
        <w:t xml:space="preserve">Resilient SOAR Platform </w:t>
      </w:r>
      <w:r w:rsidRPr="007754E4">
        <w:rPr>
          <w:rFonts w:cs="Arial"/>
          <w:b/>
          <w:color w:val="000000"/>
        </w:rPr>
        <w:br/>
      </w:r>
      <w:r>
        <w:rPr>
          <w:rFonts w:cs="Arial"/>
          <w:b/>
          <w:color w:val="000000"/>
        </w:rPr>
        <w:t>Resilient Machine Learning Function</w:t>
      </w:r>
      <w:r>
        <w:rPr>
          <w:rFonts w:cs="Arial"/>
          <w:b/>
          <w:color w:val="000000"/>
        </w:rPr>
        <w:br/>
        <w:t>Reference Guide</w:t>
      </w:r>
    </w:p>
    <w:tbl>
      <w:tblPr>
        <w:tblStyle w:val="ICITABLE"/>
        <w:tblW w:w="8817" w:type="dxa"/>
        <w:tblInd w:w="-20" w:type="dxa"/>
        <w:tblLook w:val="04A0" w:firstRow="1" w:lastRow="0" w:firstColumn="1" w:lastColumn="0" w:noHBand="0" w:noVBand="1"/>
      </w:tblPr>
      <w:tblGrid>
        <w:gridCol w:w="961"/>
        <w:gridCol w:w="1619"/>
        <w:gridCol w:w="6237"/>
      </w:tblGrid>
      <w:tr w:rsidR="001210F6" w:rsidRPr="007754E4" w14:paraId="1C6185BF" w14:textId="77777777" w:rsidTr="001210F6">
        <w:trPr>
          <w:cnfStyle w:val="100000000000" w:firstRow="1" w:lastRow="0" w:firstColumn="0" w:lastColumn="0" w:oddVBand="0" w:evenVBand="0" w:oddHBand="0" w:evenHBand="0" w:firstRowFirstColumn="0" w:firstRowLastColumn="0" w:lastRowFirstColumn="0" w:lastRowLastColumn="0"/>
        </w:trPr>
        <w:tc>
          <w:tcPr>
            <w:tcW w:w="961" w:type="dxa"/>
          </w:tcPr>
          <w:p w14:paraId="271067E6" w14:textId="77777777" w:rsidR="001210F6" w:rsidRPr="007754E4" w:rsidRDefault="001210F6" w:rsidP="009806A0">
            <w:pPr>
              <w:adjustRightInd w:val="0"/>
              <w:rPr>
                <w:rFonts w:cs="Arial"/>
                <w:sz w:val="18"/>
                <w:szCs w:val="18"/>
              </w:rPr>
            </w:pPr>
            <w:r w:rsidRPr="007754E4">
              <w:rPr>
                <w:rFonts w:cs="Arial"/>
                <w:sz w:val="18"/>
                <w:szCs w:val="18"/>
              </w:rPr>
              <w:t>Platform Version</w:t>
            </w:r>
          </w:p>
        </w:tc>
        <w:tc>
          <w:tcPr>
            <w:tcW w:w="1619" w:type="dxa"/>
          </w:tcPr>
          <w:p w14:paraId="3B6EAA30" w14:textId="77777777" w:rsidR="001210F6" w:rsidRPr="007754E4" w:rsidRDefault="001210F6" w:rsidP="009806A0">
            <w:pPr>
              <w:adjustRightInd w:val="0"/>
              <w:rPr>
                <w:rFonts w:cs="Arial"/>
                <w:sz w:val="18"/>
                <w:szCs w:val="18"/>
              </w:rPr>
            </w:pPr>
            <w:r w:rsidRPr="007754E4">
              <w:rPr>
                <w:rFonts w:cs="Arial"/>
                <w:sz w:val="18"/>
                <w:szCs w:val="18"/>
              </w:rPr>
              <w:t>Publication</w:t>
            </w:r>
          </w:p>
        </w:tc>
        <w:tc>
          <w:tcPr>
            <w:tcW w:w="6237" w:type="dxa"/>
          </w:tcPr>
          <w:p w14:paraId="1F83BFCB" w14:textId="77777777" w:rsidR="001210F6" w:rsidRPr="007754E4" w:rsidRDefault="001210F6" w:rsidP="009806A0">
            <w:pPr>
              <w:adjustRightInd w:val="0"/>
              <w:rPr>
                <w:rFonts w:cs="Arial"/>
                <w:sz w:val="18"/>
                <w:szCs w:val="18"/>
              </w:rPr>
            </w:pPr>
            <w:r w:rsidRPr="007754E4">
              <w:rPr>
                <w:rFonts w:cs="Arial"/>
                <w:sz w:val="18"/>
                <w:szCs w:val="18"/>
              </w:rPr>
              <w:t>Notes</w:t>
            </w:r>
          </w:p>
        </w:tc>
      </w:tr>
      <w:tr w:rsidR="001210F6" w:rsidRPr="007754E4" w14:paraId="23A9F951" w14:textId="77777777" w:rsidTr="001210F6">
        <w:tc>
          <w:tcPr>
            <w:tcW w:w="961" w:type="dxa"/>
          </w:tcPr>
          <w:p w14:paraId="350FDE65" w14:textId="7880D704" w:rsidR="001210F6" w:rsidRPr="007754E4" w:rsidRDefault="001210F6" w:rsidP="009806A0">
            <w:pPr>
              <w:adjustRightInd w:val="0"/>
              <w:rPr>
                <w:rFonts w:cs="Arial"/>
                <w:sz w:val="18"/>
                <w:szCs w:val="18"/>
              </w:rPr>
            </w:pPr>
            <w:r>
              <w:rPr>
                <w:rFonts w:cs="Arial"/>
                <w:sz w:val="18"/>
                <w:szCs w:val="18"/>
              </w:rPr>
              <w:t>1</w:t>
            </w:r>
            <w:r w:rsidRPr="007754E4">
              <w:rPr>
                <w:rFonts w:cs="Arial"/>
                <w:sz w:val="18"/>
                <w:szCs w:val="18"/>
              </w:rPr>
              <w:t>.0</w:t>
            </w:r>
          </w:p>
        </w:tc>
        <w:tc>
          <w:tcPr>
            <w:tcW w:w="1619" w:type="dxa"/>
          </w:tcPr>
          <w:p w14:paraId="3CD385FC" w14:textId="4913F38A" w:rsidR="001210F6" w:rsidRPr="007754E4" w:rsidRDefault="0092045C" w:rsidP="009806A0">
            <w:pPr>
              <w:adjustRightInd w:val="0"/>
              <w:rPr>
                <w:rFonts w:cs="Arial"/>
                <w:sz w:val="18"/>
                <w:szCs w:val="18"/>
              </w:rPr>
            </w:pPr>
            <w:r>
              <w:rPr>
                <w:rFonts w:cs="Arial"/>
                <w:sz w:val="18"/>
                <w:szCs w:val="18"/>
              </w:rPr>
              <w:t>April</w:t>
            </w:r>
            <w:r w:rsidR="001210F6">
              <w:rPr>
                <w:rFonts w:cs="Arial"/>
                <w:sz w:val="18"/>
                <w:szCs w:val="18"/>
              </w:rPr>
              <w:t xml:space="preserve"> 2020</w:t>
            </w:r>
          </w:p>
        </w:tc>
        <w:tc>
          <w:tcPr>
            <w:tcW w:w="6237" w:type="dxa"/>
          </w:tcPr>
          <w:p w14:paraId="19C7DE5B" w14:textId="77777777" w:rsidR="001210F6" w:rsidRPr="007754E4" w:rsidRDefault="001210F6" w:rsidP="009806A0">
            <w:pPr>
              <w:adjustRightInd w:val="0"/>
              <w:rPr>
                <w:rFonts w:cs="Arial"/>
                <w:sz w:val="18"/>
                <w:szCs w:val="18"/>
              </w:rPr>
            </w:pPr>
            <w:r w:rsidRPr="007754E4">
              <w:rPr>
                <w:rFonts w:cs="Arial"/>
                <w:sz w:val="18"/>
                <w:szCs w:val="18"/>
              </w:rPr>
              <w:t>Initial publication.</w:t>
            </w:r>
          </w:p>
        </w:tc>
      </w:tr>
    </w:tbl>
    <w:p w14:paraId="4ACE4B01" w14:textId="77777777" w:rsidR="001210F6" w:rsidRPr="00DE5D44" w:rsidRDefault="001210F6" w:rsidP="001210F6">
      <w:pPr>
        <w:adjustRightInd w:val="0"/>
        <w:rPr>
          <w:rFonts w:ascii="Arial" w:hAnsi="Arial" w:cs="Arial"/>
          <w:sz w:val="18"/>
          <w:szCs w:val="18"/>
        </w:rPr>
      </w:pPr>
    </w:p>
    <w:p w14:paraId="67203024" w14:textId="77777777" w:rsidR="001210F6" w:rsidRPr="00DE5D44" w:rsidRDefault="001210F6" w:rsidP="001210F6">
      <w:pPr>
        <w:adjustRightInd w:val="0"/>
        <w:rPr>
          <w:rFonts w:ascii="Arial" w:hAnsi="Arial" w:cs="Arial"/>
          <w:sz w:val="18"/>
          <w:szCs w:val="18"/>
        </w:rPr>
      </w:pPr>
    </w:p>
    <w:p w14:paraId="58E3B98E" w14:textId="77777777" w:rsidR="001210F6" w:rsidRPr="001070AF" w:rsidRDefault="001210F6" w:rsidP="001210F6">
      <w:pPr>
        <w:rPr>
          <w:color w:val="FFFFFF" w:themeColor="background1"/>
        </w:rPr>
      </w:pPr>
    </w:p>
    <w:p w14:paraId="33526CAE" w14:textId="77777777" w:rsidR="001210F6" w:rsidRPr="00652B88" w:rsidRDefault="001210F6" w:rsidP="001210F6">
      <w:pPr>
        <w:rPr>
          <w:rStyle w:val="Hyperlink"/>
        </w:rPr>
      </w:pPr>
    </w:p>
    <w:p w14:paraId="576C19E1" w14:textId="77777777" w:rsidR="0018398A" w:rsidRPr="001070AF" w:rsidRDefault="0018398A" w:rsidP="0077681B">
      <w:pPr>
        <w:rPr>
          <w:color w:val="FFFFFF" w:themeColor="background1"/>
        </w:rPr>
      </w:pPr>
    </w:p>
    <w:p w14:paraId="7004C876" w14:textId="6FEA721A" w:rsidR="0077681B" w:rsidRPr="001070AF" w:rsidRDefault="0018398A" w:rsidP="0077681B">
      <w:pPr>
        <w:rPr>
          <w:color w:val="FFFFFF" w:themeColor="background1"/>
        </w:rPr>
      </w:pPr>
      <w:r w:rsidRPr="001070AF">
        <w:rPr>
          <w:color w:val="FFFFFF" w:themeColor="background1"/>
        </w:rPr>
        <w:t>D</w:t>
      </w:r>
      <w:r w:rsidR="003A1950" w:rsidRPr="001070AF">
        <w:rPr>
          <w:color w:val="FFFFFF" w:themeColor="background1"/>
        </w:rPr>
        <w:t>ate</w:t>
      </w:r>
      <w:r w:rsidRPr="001070AF">
        <w:rPr>
          <w:color w:val="FFFFFF" w:themeColor="background1"/>
        </w:rPr>
        <w:t xml:space="preserve"> 2017</w:t>
      </w:r>
    </w:p>
    <w:p w14:paraId="10283D5E" w14:textId="77777777" w:rsidR="0077681B" w:rsidRDefault="0077681B">
      <w:r>
        <w:br w:type="page"/>
      </w:r>
    </w:p>
    <w:p w14:paraId="592B5F0E" w14:textId="77777777" w:rsidR="008763A2" w:rsidRPr="0077681B" w:rsidRDefault="008763A2" w:rsidP="0077681B"/>
    <w:sdt>
      <w:sdtPr>
        <w:rPr>
          <w:rFonts w:ascii="IBM Plex Sans" w:eastAsiaTheme="minorHAnsi" w:hAnsi="IBM Plex Sans" w:cstheme="minorBidi"/>
          <w:b w:val="0"/>
          <w:bCs w:val="0"/>
          <w:color w:val="auto"/>
          <w:sz w:val="22"/>
          <w:szCs w:val="24"/>
          <w:lang w:bidi="he-IL"/>
        </w:rPr>
        <w:id w:val="514192378"/>
        <w:docPartObj>
          <w:docPartGallery w:val="Table of Contents"/>
          <w:docPartUnique/>
        </w:docPartObj>
      </w:sdtPr>
      <w:sdtEndPr>
        <w:rPr>
          <w:noProof/>
        </w:rPr>
      </w:sdtEndPr>
      <w:sdtContent>
        <w:p w14:paraId="6D6A7BB5" w14:textId="12B6F147" w:rsidR="0077681B" w:rsidRPr="00C167DB" w:rsidRDefault="0077681B" w:rsidP="005F59EA">
          <w:pPr>
            <w:pStyle w:val="TOCHeading"/>
            <w:rPr>
              <w:rStyle w:val="Heading1Char"/>
              <w:b w:val="0"/>
              <w:bCs w:val="0"/>
            </w:rPr>
          </w:pPr>
          <w:r w:rsidRPr="00C167DB">
            <w:rPr>
              <w:rStyle w:val="Heading1Char"/>
              <w:b w:val="0"/>
              <w:bCs w:val="0"/>
            </w:rPr>
            <w:t>Table of Contents</w:t>
          </w:r>
        </w:p>
        <w:p w14:paraId="13EE73A4" w14:textId="5E0F24AB" w:rsidR="001210F6" w:rsidRDefault="0077681B">
          <w:pPr>
            <w:pStyle w:val="TOC1"/>
            <w:tabs>
              <w:tab w:val="right" w:leader="dot" w:pos="10790"/>
            </w:tabs>
            <w:rPr>
              <w:rFonts w:asciiTheme="minorHAnsi" w:eastAsiaTheme="minorEastAsia" w:hAnsiTheme="minorHAnsi" w:cstheme="minorBidi"/>
              <w:bCs w:val="0"/>
              <w:iCs w:val="0"/>
              <w:noProof/>
              <w:lang w:bidi="ar-SA"/>
            </w:rPr>
          </w:pPr>
          <w:r w:rsidRPr="00C167DB">
            <w:rPr>
              <w:rFonts w:ascii="IBM Plex Sans" w:hAnsi="IBM Plex Sans" w:cs="Times New Roman (Body CS)"/>
              <w:bCs w:val="0"/>
              <w:iCs w:val="0"/>
              <w:color w:val="000000" w:themeColor="text1"/>
            </w:rPr>
            <w:fldChar w:fldCharType="begin"/>
          </w:r>
          <w:r w:rsidRPr="00C167DB">
            <w:rPr>
              <w:rFonts w:ascii="IBM Plex Sans" w:hAnsi="IBM Plex Sans" w:cs="Times New Roman (Body CS)"/>
              <w:bCs w:val="0"/>
              <w:iCs w:val="0"/>
              <w:color w:val="000000" w:themeColor="text1"/>
            </w:rPr>
            <w:instrText xml:space="preserve"> TOC \o "1-3" \h \z \u </w:instrText>
          </w:r>
          <w:r w:rsidRPr="00C167DB">
            <w:rPr>
              <w:rFonts w:ascii="IBM Plex Sans" w:hAnsi="IBM Plex Sans" w:cs="Times New Roman (Body CS)"/>
              <w:bCs w:val="0"/>
              <w:iCs w:val="0"/>
              <w:color w:val="000000" w:themeColor="text1"/>
            </w:rPr>
            <w:fldChar w:fldCharType="separate"/>
          </w:r>
          <w:hyperlink w:anchor="_Toc32487796" w:history="1">
            <w:r w:rsidR="001210F6" w:rsidRPr="001B76DB">
              <w:rPr>
                <w:rStyle w:val="Hyperlink"/>
                <w:noProof/>
              </w:rPr>
              <w:t>Overview</w:t>
            </w:r>
            <w:r w:rsidR="001210F6">
              <w:rPr>
                <w:noProof/>
                <w:webHidden/>
              </w:rPr>
              <w:tab/>
            </w:r>
            <w:r w:rsidR="001210F6">
              <w:rPr>
                <w:noProof/>
                <w:webHidden/>
              </w:rPr>
              <w:fldChar w:fldCharType="begin"/>
            </w:r>
            <w:r w:rsidR="001210F6">
              <w:rPr>
                <w:noProof/>
                <w:webHidden/>
              </w:rPr>
              <w:instrText xml:space="preserve"> PAGEREF _Toc32487796 \h </w:instrText>
            </w:r>
            <w:r w:rsidR="001210F6">
              <w:rPr>
                <w:noProof/>
                <w:webHidden/>
              </w:rPr>
            </w:r>
            <w:r w:rsidR="001210F6">
              <w:rPr>
                <w:noProof/>
                <w:webHidden/>
              </w:rPr>
              <w:fldChar w:fldCharType="separate"/>
            </w:r>
            <w:r w:rsidR="007428F6">
              <w:rPr>
                <w:noProof/>
                <w:webHidden/>
              </w:rPr>
              <w:t>4</w:t>
            </w:r>
            <w:r w:rsidR="001210F6">
              <w:rPr>
                <w:noProof/>
                <w:webHidden/>
              </w:rPr>
              <w:fldChar w:fldCharType="end"/>
            </w:r>
          </w:hyperlink>
        </w:p>
        <w:p w14:paraId="3DD72163" w14:textId="14FD00FC" w:rsidR="001210F6" w:rsidRDefault="00F85E86">
          <w:pPr>
            <w:pStyle w:val="TOC2"/>
            <w:rPr>
              <w:rFonts w:asciiTheme="minorHAnsi" w:eastAsiaTheme="minorEastAsia" w:hAnsiTheme="minorHAnsi" w:cstheme="minorBidi"/>
              <w:bCs w:val="0"/>
              <w:noProof/>
              <w:sz w:val="24"/>
              <w:szCs w:val="24"/>
              <w:lang w:bidi="ar-SA"/>
            </w:rPr>
          </w:pPr>
          <w:hyperlink w:anchor="_Toc32487797" w:history="1">
            <w:r w:rsidR="001210F6" w:rsidRPr="001B76DB">
              <w:rPr>
                <w:rStyle w:val="Hyperlink"/>
                <w:noProof/>
              </w:rPr>
              <w:t>Architecture</w:t>
            </w:r>
            <w:r w:rsidR="001210F6">
              <w:rPr>
                <w:noProof/>
                <w:webHidden/>
              </w:rPr>
              <w:tab/>
            </w:r>
            <w:r w:rsidR="001210F6">
              <w:rPr>
                <w:noProof/>
                <w:webHidden/>
              </w:rPr>
              <w:fldChar w:fldCharType="begin"/>
            </w:r>
            <w:r w:rsidR="001210F6">
              <w:rPr>
                <w:noProof/>
                <w:webHidden/>
              </w:rPr>
              <w:instrText xml:space="preserve"> PAGEREF _Toc32487797 \h </w:instrText>
            </w:r>
            <w:r w:rsidR="001210F6">
              <w:rPr>
                <w:noProof/>
                <w:webHidden/>
              </w:rPr>
            </w:r>
            <w:r w:rsidR="001210F6">
              <w:rPr>
                <w:noProof/>
                <w:webHidden/>
              </w:rPr>
              <w:fldChar w:fldCharType="separate"/>
            </w:r>
            <w:r w:rsidR="007428F6">
              <w:rPr>
                <w:noProof/>
                <w:webHidden/>
              </w:rPr>
              <w:t>4</w:t>
            </w:r>
            <w:r w:rsidR="001210F6">
              <w:rPr>
                <w:noProof/>
                <w:webHidden/>
              </w:rPr>
              <w:fldChar w:fldCharType="end"/>
            </w:r>
          </w:hyperlink>
        </w:p>
        <w:p w14:paraId="01289F65" w14:textId="40D6CEA4" w:rsidR="001210F6" w:rsidRDefault="00F85E86">
          <w:pPr>
            <w:pStyle w:val="TOC2"/>
            <w:rPr>
              <w:rFonts w:asciiTheme="minorHAnsi" w:eastAsiaTheme="minorEastAsia" w:hAnsiTheme="minorHAnsi" w:cstheme="minorBidi"/>
              <w:bCs w:val="0"/>
              <w:noProof/>
              <w:sz w:val="24"/>
              <w:szCs w:val="24"/>
              <w:lang w:bidi="ar-SA"/>
            </w:rPr>
          </w:pPr>
          <w:hyperlink w:anchor="_Toc32487798" w:history="1">
            <w:r w:rsidR="001210F6" w:rsidRPr="001B76DB">
              <w:rPr>
                <w:rStyle w:val="Hyperlink"/>
                <w:noProof/>
              </w:rPr>
              <w:t>Dependencies</w:t>
            </w:r>
            <w:r w:rsidR="001210F6">
              <w:rPr>
                <w:noProof/>
                <w:webHidden/>
              </w:rPr>
              <w:tab/>
            </w:r>
            <w:r w:rsidR="001210F6">
              <w:rPr>
                <w:noProof/>
                <w:webHidden/>
              </w:rPr>
              <w:fldChar w:fldCharType="begin"/>
            </w:r>
            <w:r w:rsidR="001210F6">
              <w:rPr>
                <w:noProof/>
                <w:webHidden/>
              </w:rPr>
              <w:instrText xml:space="preserve"> PAGEREF _Toc32487798 \h </w:instrText>
            </w:r>
            <w:r w:rsidR="001210F6">
              <w:rPr>
                <w:noProof/>
                <w:webHidden/>
              </w:rPr>
            </w:r>
            <w:r w:rsidR="001210F6">
              <w:rPr>
                <w:noProof/>
                <w:webHidden/>
              </w:rPr>
              <w:fldChar w:fldCharType="separate"/>
            </w:r>
            <w:r w:rsidR="007428F6">
              <w:rPr>
                <w:noProof/>
                <w:webHidden/>
              </w:rPr>
              <w:t>5</w:t>
            </w:r>
            <w:r w:rsidR="001210F6">
              <w:rPr>
                <w:noProof/>
                <w:webHidden/>
              </w:rPr>
              <w:fldChar w:fldCharType="end"/>
            </w:r>
          </w:hyperlink>
        </w:p>
        <w:p w14:paraId="0E77A3A9" w14:textId="361CF77E" w:rsidR="001210F6" w:rsidRDefault="00F85E86">
          <w:pPr>
            <w:pStyle w:val="TOC1"/>
            <w:tabs>
              <w:tab w:val="right" w:leader="dot" w:pos="10790"/>
            </w:tabs>
            <w:rPr>
              <w:rFonts w:asciiTheme="minorHAnsi" w:eastAsiaTheme="minorEastAsia" w:hAnsiTheme="minorHAnsi" w:cstheme="minorBidi"/>
              <w:bCs w:val="0"/>
              <w:iCs w:val="0"/>
              <w:noProof/>
              <w:lang w:bidi="ar-SA"/>
            </w:rPr>
          </w:pPr>
          <w:hyperlink w:anchor="_Toc32487799" w:history="1">
            <w:r w:rsidR="001210F6" w:rsidRPr="001B76DB">
              <w:rPr>
                <w:rStyle w:val="Hyperlink"/>
                <w:noProof/>
              </w:rPr>
              <w:t>NLP of Machine Learning</w:t>
            </w:r>
            <w:r w:rsidR="001210F6">
              <w:rPr>
                <w:noProof/>
                <w:webHidden/>
              </w:rPr>
              <w:tab/>
            </w:r>
            <w:r w:rsidR="001210F6">
              <w:rPr>
                <w:noProof/>
                <w:webHidden/>
              </w:rPr>
              <w:fldChar w:fldCharType="begin"/>
            </w:r>
            <w:r w:rsidR="001210F6">
              <w:rPr>
                <w:noProof/>
                <w:webHidden/>
              </w:rPr>
              <w:instrText xml:space="preserve"> PAGEREF _Toc32487799 \h </w:instrText>
            </w:r>
            <w:r w:rsidR="001210F6">
              <w:rPr>
                <w:noProof/>
                <w:webHidden/>
              </w:rPr>
            </w:r>
            <w:r w:rsidR="001210F6">
              <w:rPr>
                <w:noProof/>
                <w:webHidden/>
              </w:rPr>
              <w:fldChar w:fldCharType="separate"/>
            </w:r>
            <w:r w:rsidR="007428F6">
              <w:rPr>
                <w:noProof/>
                <w:webHidden/>
              </w:rPr>
              <w:t>5</w:t>
            </w:r>
            <w:r w:rsidR="001210F6">
              <w:rPr>
                <w:noProof/>
                <w:webHidden/>
              </w:rPr>
              <w:fldChar w:fldCharType="end"/>
            </w:r>
          </w:hyperlink>
        </w:p>
        <w:p w14:paraId="1ECE4631" w14:textId="531EBB5D" w:rsidR="001210F6" w:rsidRDefault="00F85E86">
          <w:pPr>
            <w:pStyle w:val="TOC2"/>
            <w:rPr>
              <w:rFonts w:asciiTheme="minorHAnsi" w:eastAsiaTheme="minorEastAsia" w:hAnsiTheme="minorHAnsi" w:cstheme="minorBidi"/>
              <w:bCs w:val="0"/>
              <w:noProof/>
              <w:sz w:val="24"/>
              <w:szCs w:val="24"/>
              <w:lang w:bidi="ar-SA"/>
            </w:rPr>
          </w:pPr>
          <w:hyperlink w:anchor="_Toc32487800" w:history="1">
            <w:r w:rsidR="001210F6" w:rsidRPr="001B76DB">
              <w:rPr>
                <w:rStyle w:val="Hyperlink"/>
                <w:noProof/>
              </w:rPr>
              <w:t>Word embeddings</w:t>
            </w:r>
            <w:r w:rsidR="001210F6">
              <w:rPr>
                <w:noProof/>
                <w:webHidden/>
              </w:rPr>
              <w:tab/>
            </w:r>
            <w:r w:rsidR="001210F6">
              <w:rPr>
                <w:noProof/>
                <w:webHidden/>
              </w:rPr>
              <w:fldChar w:fldCharType="begin"/>
            </w:r>
            <w:r w:rsidR="001210F6">
              <w:rPr>
                <w:noProof/>
                <w:webHidden/>
              </w:rPr>
              <w:instrText xml:space="preserve"> PAGEREF _Toc32487800 \h </w:instrText>
            </w:r>
            <w:r w:rsidR="001210F6">
              <w:rPr>
                <w:noProof/>
                <w:webHidden/>
              </w:rPr>
            </w:r>
            <w:r w:rsidR="001210F6">
              <w:rPr>
                <w:noProof/>
                <w:webHidden/>
              </w:rPr>
              <w:fldChar w:fldCharType="separate"/>
            </w:r>
            <w:r w:rsidR="007428F6">
              <w:rPr>
                <w:noProof/>
                <w:webHidden/>
              </w:rPr>
              <w:t>6</w:t>
            </w:r>
            <w:r w:rsidR="001210F6">
              <w:rPr>
                <w:noProof/>
                <w:webHidden/>
              </w:rPr>
              <w:fldChar w:fldCharType="end"/>
            </w:r>
          </w:hyperlink>
        </w:p>
        <w:p w14:paraId="6A6782D4" w14:textId="6510ED5D" w:rsidR="001210F6" w:rsidRDefault="00F85E86">
          <w:pPr>
            <w:pStyle w:val="TOC2"/>
            <w:rPr>
              <w:rFonts w:asciiTheme="minorHAnsi" w:eastAsiaTheme="minorEastAsia" w:hAnsiTheme="minorHAnsi" w:cstheme="minorBidi"/>
              <w:bCs w:val="0"/>
              <w:noProof/>
              <w:sz w:val="24"/>
              <w:szCs w:val="24"/>
              <w:lang w:bidi="ar-SA"/>
            </w:rPr>
          </w:pPr>
          <w:hyperlink w:anchor="_Toc32487801" w:history="1">
            <w:r w:rsidR="001210F6" w:rsidRPr="001B76DB">
              <w:rPr>
                <w:rStyle w:val="Hyperlink"/>
                <w:noProof/>
              </w:rPr>
              <w:t>Sentence embeddings</w:t>
            </w:r>
            <w:r w:rsidR="001210F6">
              <w:rPr>
                <w:noProof/>
                <w:webHidden/>
              </w:rPr>
              <w:tab/>
            </w:r>
            <w:r w:rsidR="001210F6">
              <w:rPr>
                <w:noProof/>
                <w:webHidden/>
              </w:rPr>
              <w:fldChar w:fldCharType="begin"/>
            </w:r>
            <w:r w:rsidR="001210F6">
              <w:rPr>
                <w:noProof/>
                <w:webHidden/>
              </w:rPr>
              <w:instrText xml:space="preserve"> PAGEREF _Toc32487801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2012E9FA" w14:textId="1F5CA7B9" w:rsidR="001210F6" w:rsidRDefault="00F85E86">
          <w:pPr>
            <w:pStyle w:val="TOC3"/>
            <w:tabs>
              <w:tab w:val="right" w:leader="dot" w:pos="10790"/>
            </w:tabs>
            <w:rPr>
              <w:rFonts w:asciiTheme="minorHAnsi" w:eastAsiaTheme="minorEastAsia" w:hAnsiTheme="minorHAnsi" w:cstheme="minorBidi"/>
              <w:noProof/>
              <w:sz w:val="24"/>
              <w:szCs w:val="24"/>
              <w:lang w:bidi="ar-SA"/>
            </w:rPr>
          </w:pPr>
          <w:hyperlink w:anchor="_Toc32487802" w:history="1">
            <w:r w:rsidR="001210F6" w:rsidRPr="001B76DB">
              <w:rPr>
                <w:rStyle w:val="Hyperlink"/>
                <w:noProof/>
              </w:rPr>
              <w:t>SIF</w:t>
            </w:r>
            <w:r w:rsidR="001210F6">
              <w:rPr>
                <w:noProof/>
                <w:webHidden/>
              </w:rPr>
              <w:tab/>
            </w:r>
            <w:r w:rsidR="001210F6">
              <w:rPr>
                <w:noProof/>
                <w:webHidden/>
              </w:rPr>
              <w:fldChar w:fldCharType="begin"/>
            </w:r>
            <w:r w:rsidR="001210F6">
              <w:rPr>
                <w:noProof/>
                <w:webHidden/>
              </w:rPr>
              <w:instrText xml:space="preserve"> PAGEREF _Toc32487802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10A6EDA5" w14:textId="1B5B0A0E" w:rsidR="001210F6" w:rsidRDefault="00F85E86">
          <w:pPr>
            <w:pStyle w:val="TOC3"/>
            <w:tabs>
              <w:tab w:val="right" w:leader="dot" w:pos="10790"/>
            </w:tabs>
            <w:rPr>
              <w:rFonts w:asciiTheme="minorHAnsi" w:eastAsiaTheme="minorEastAsia" w:hAnsiTheme="minorHAnsi" w:cstheme="minorBidi"/>
              <w:noProof/>
              <w:sz w:val="24"/>
              <w:szCs w:val="24"/>
              <w:lang w:bidi="ar-SA"/>
            </w:rPr>
          </w:pPr>
          <w:hyperlink w:anchor="_Toc32487803" w:history="1">
            <w:r w:rsidR="001210F6" w:rsidRPr="001B76DB">
              <w:rPr>
                <w:rStyle w:val="Hyperlink"/>
                <w:noProof/>
              </w:rPr>
              <w:t>Remove principle component</w:t>
            </w:r>
            <w:r w:rsidR="001210F6">
              <w:rPr>
                <w:noProof/>
                <w:webHidden/>
              </w:rPr>
              <w:tab/>
            </w:r>
            <w:r w:rsidR="001210F6">
              <w:rPr>
                <w:noProof/>
                <w:webHidden/>
              </w:rPr>
              <w:fldChar w:fldCharType="begin"/>
            </w:r>
            <w:r w:rsidR="001210F6">
              <w:rPr>
                <w:noProof/>
                <w:webHidden/>
              </w:rPr>
              <w:instrText xml:space="preserve"> PAGEREF _Toc32487803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6EF793E7" w14:textId="4BEEB639" w:rsidR="001210F6" w:rsidRDefault="00F85E86">
          <w:pPr>
            <w:pStyle w:val="TOC1"/>
            <w:tabs>
              <w:tab w:val="right" w:leader="dot" w:pos="10790"/>
            </w:tabs>
            <w:rPr>
              <w:rFonts w:asciiTheme="minorHAnsi" w:eastAsiaTheme="minorEastAsia" w:hAnsiTheme="minorHAnsi" w:cstheme="minorBidi"/>
              <w:bCs w:val="0"/>
              <w:iCs w:val="0"/>
              <w:noProof/>
              <w:lang w:bidi="ar-SA"/>
            </w:rPr>
          </w:pPr>
          <w:hyperlink w:anchor="_Toc32487804" w:history="1">
            <w:r w:rsidR="001210F6" w:rsidRPr="001B76DB">
              <w:rPr>
                <w:rStyle w:val="Hyperlink"/>
                <w:noProof/>
              </w:rPr>
              <w:t>Resilient NLP</w:t>
            </w:r>
            <w:r w:rsidR="001210F6">
              <w:rPr>
                <w:noProof/>
                <w:webHidden/>
              </w:rPr>
              <w:tab/>
            </w:r>
            <w:r w:rsidR="001210F6">
              <w:rPr>
                <w:noProof/>
                <w:webHidden/>
              </w:rPr>
              <w:fldChar w:fldCharType="begin"/>
            </w:r>
            <w:r w:rsidR="001210F6">
              <w:rPr>
                <w:noProof/>
                <w:webHidden/>
              </w:rPr>
              <w:instrText xml:space="preserve"> PAGEREF _Toc32487804 \h </w:instrText>
            </w:r>
            <w:r w:rsidR="001210F6">
              <w:rPr>
                <w:noProof/>
                <w:webHidden/>
              </w:rPr>
            </w:r>
            <w:r w:rsidR="001210F6">
              <w:rPr>
                <w:noProof/>
                <w:webHidden/>
              </w:rPr>
              <w:fldChar w:fldCharType="separate"/>
            </w:r>
            <w:r w:rsidR="007428F6">
              <w:rPr>
                <w:noProof/>
                <w:webHidden/>
              </w:rPr>
              <w:t>7</w:t>
            </w:r>
            <w:r w:rsidR="001210F6">
              <w:rPr>
                <w:noProof/>
                <w:webHidden/>
              </w:rPr>
              <w:fldChar w:fldCharType="end"/>
            </w:r>
          </w:hyperlink>
        </w:p>
        <w:p w14:paraId="2AF1F144" w14:textId="415C5F9F" w:rsidR="001210F6" w:rsidRDefault="00F85E86">
          <w:pPr>
            <w:pStyle w:val="TOC2"/>
            <w:rPr>
              <w:rFonts w:asciiTheme="minorHAnsi" w:eastAsiaTheme="minorEastAsia" w:hAnsiTheme="minorHAnsi" w:cstheme="minorBidi"/>
              <w:bCs w:val="0"/>
              <w:noProof/>
              <w:sz w:val="24"/>
              <w:szCs w:val="24"/>
              <w:lang w:bidi="ar-SA"/>
            </w:rPr>
          </w:pPr>
          <w:hyperlink w:anchor="_Toc32487805" w:history="1">
            <w:r w:rsidR="001210F6" w:rsidRPr="001B76DB">
              <w:rPr>
                <w:rStyle w:val="Hyperlink"/>
                <w:noProof/>
              </w:rPr>
              <w:t>Build an NLP model</w:t>
            </w:r>
            <w:r w:rsidR="001210F6">
              <w:rPr>
                <w:noProof/>
                <w:webHidden/>
              </w:rPr>
              <w:tab/>
            </w:r>
            <w:r w:rsidR="001210F6">
              <w:rPr>
                <w:noProof/>
                <w:webHidden/>
              </w:rPr>
              <w:fldChar w:fldCharType="begin"/>
            </w:r>
            <w:r w:rsidR="001210F6">
              <w:rPr>
                <w:noProof/>
                <w:webHidden/>
              </w:rPr>
              <w:instrText xml:space="preserve"> PAGEREF _Toc32487805 \h </w:instrText>
            </w:r>
            <w:r w:rsidR="001210F6">
              <w:rPr>
                <w:noProof/>
                <w:webHidden/>
              </w:rPr>
            </w:r>
            <w:r w:rsidR="001210F6">
              <w:rPr>
                <w:noProof/>
                <w:webHidden/>
              </w:rPr>
              <w:fldChar w:fldCharType="separate"/>
            </w:r>
            <w:r w:rsidR="007428F6">
              <w:rPr>
                <w:noProof/>
                <w:webHidden/>
              </w:rPr>
              <w:t>8</w:t>
            </w:r>
            <w:r w:rsidR="001210F6">
              <w:rPr>
                <w:noProof/>
                <w:webHidden/>
              </w:rPr>
              <w:fldChar w:fldCharType="end"/>
            </w:r>
          </w:hyperlink>
        </w:p>
        <w:p w14:paraId="1EC18A5B" w14:textId="4CD160FF" w:rsidR="001210F6" w:rsidRDefault="00F85E86">
          <w:pPr>
            <w:pStyle w:val="TOC2"/>
            <w:rPr>
              <w:rFonts w:asciiTheme="minorHAnsi" w:eastAsiaTheme="minorEastAsia" w:hAnsiTheme="minorHAnsi" w:cstheme="minorBidi"/>
              <w:bCs w:val="0"/>
              <w:noProof/>
              <w:sz w:val="24"/>
              <w:szCs w:val="24"/>
              <w:lang w:bidi="ar-SA"/>
            </w:rPr>
          </w:pPr>
          <w:hyperlink w:anchor="_Toc32487806" w:history="1">
            <w:r w:rsidR="001210F6" w:rsidRPr="001B76DB">
              <w:rPr>
                <w:rStyle w:val="Hyperlink"/>
                <w:noProof/>
              </w:rPr>
              <w:t>Use an NLP model to find similarity</w:t>
            </w:r>
            <w:r w:rsidR="001210F6">
              <w:rPr>
                <w:noProof/>
                <w:webHidden/>
              </w:rPr>
              <w:tab/>
            </w:r>
            <w:r w:rsidR="001210F6">
              <w:rPr>
                <w:noProof/>
                <w:webHidden/>
              </w:rPr>
              <w:fldChar w:fldCharType="begin"/>
            </w:r>
            <w:r w:rsidR="001210F6">
              <w:rPr>
                <w:noProof/>
                <w:webHidden/>
              </w:rPr>
              <w:instrText xml:space="preserve"> PAGEREF _Toc32487806 \h </w:instrText>
            </w:r>
            <w:r w:rsidR="001210F6">
              <w:rPr>
                <w:noProof/>
                <w:webHidden/>
              </w:rPr>
            </w:r>
            <w:r w:rsidR="001210F6">
              <w:rPr>
                <w:noProof/>
                <w:webHidden/>
              </w:rPr>
              <w:fldChar w:fldCharType="separate"/>
            </w:r>
            <w:r w:rsidR="007428F6">
              <w:rPr>
                <w:noProof/>
                <w:webHidden/>
              </w:rPr>
              <w:t>8</w:t>
            </w:r>
            <w:r w:rsidR="001210F6">
              <w:rPr>
                <w:noProof/>
                <w:webHidden/>
              </w:rPr>
              <w:fldChar w:fldCharType="end"/>
            </w:r>
          </w:hyperlink>
        </w:p>
        <w:p w14:paraId="01E597EF" w14:textId="17D9ECC4" w:rsidR="001210F6" w:rsidRDefault="00F85E86">
          <w:pPr>
            <w:pStyle w:val="TOC2"/>
            <w:rPr>
              <w:rFonts w:asciiTheme="minorHAnsi" w:eastAsiaTheme="minorEastAsia" w:hAnsiTheme="minorHAnsi" w:cstheme="minorBidi"/>
              <w:bCs w:val="0"/>
              <w:noProof/>
              <w:sz w:val="24"/>
              <w:szCs w:val="24"/>
              <w:lang w:bidi="ar-SA"/>
            </w:rPr>
          </w:pPr>
          <w:hyperlink w:anchor="_Toc32487807" w:history="1">
            <w:r w:rsidR="001210F6" w:rsidRPr="001B76DB">
              <w:rPr>
                <w:rStyle w:val="Hyperlink"/>
                <w:noProof/>
              </w:rPr>
              <w:t>Rebuild the NLP model</w:t>
            </w:r>
            <w:r w:rsidR="001210F6">
              <w:rPr>
                <w:noProof/>
                <w:webHidden/>
              </w:rPr>
              <w:tab/>
            </w:r>
            <w:r w:rsidR="001210F6">
              <w:rPr>
                <w:noProof/>
                <w:webHidden/>
              </w:rPr>
              <w:fldChar w:fldCharType="begin"/>
            </w:r>
            <w:r w:rsidR="001210F6">
              <w:rPr>
                <w:noProof/>
                <w:webHidden/>
              </w:rPr>
              <w:instrText xml:space="preserve"> PAGEREF _Toc32487807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60025B41" w14:textId="6D880BCE" w:rsidR="001210F6" w:rsidRDefault="00F85E86">
          <w:pPr>
            <w:pStyle w:val="TOC1"/>
            <w:tabs>
              <w:tab w:val="right" w:leader="dot" w:pos="10790"/>
            </w:tabs>
            <w:rPr>
              <w:rFonts w:asciiTheme="minorHAnsi" w:eastAsiaTheme="minorEastAsia" w:hAnsiTheme="minorHAnsi" w:cstheme="minorBidi"/>
              <w:bCs w:val="0"/>
              <w:iCs w:val="0"/>
              <w:noProof/>
              <w:lang w:bidi="ar-SA"/>
            </w:rPr>
          </w:pPr>
          <w:hyperlink w:anchor="_Toc32487808" w:history="1">
            <w:r w:rsidR="001210F6" w:rsidRPr="001B76DB">
              <w:rPr>
                <w:rStyle w:val="Hyperlink"/>
                <w:noProof/>
              </w:rPr>
              <w:t>Technical Details</w:t>
            </w:r>
            <w:r w:rsidR="001210F6">
              <w:rPr>
                <w:noProof/>
                <w:webHidden/>
              </w:rPr>
              <w:tab/>
            </w:r>
            <w:r w:rsidR="001210F6">
              <w:rPr>
                <w:noProof/>
                <w:webHidden/>
              </w:rPr>
              <w:fldChar w:fldCharType="begin"/>
            </w:r>
            <w:r w:rsidR="001210F6">
              <w:rPr>
                <w:noProof/>
                <w:webHidden/>
              </w:rPr>
              <w:instrText xml:space="preserve"> PAGEREF _Toc32487808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5573A5A1" w14:textId="21613EE2" w:rsidR="001210F6" w:rsidRDefault="00F85E86">
          <w:pPr>
            <w:pStyle w:val="TOC2"/>
            <w:rPr>
              <w:rFonts w:asciiTheme="minorHAnsi" w:eastAsiaTheme="minorEastAsia" w:hAnsiTheme="minorHAnsi" w:cstheme="minorBidi"/>
              <w:bCs w:val="0"/>
              <w:noProof/>
              <w:sz w:val="24"/>
              <w:szCs w:val="24"/>
              <w:lang w:bidi="ar-SA"/>
            </w:rPr>
          </w:pPr>
          <w:hyperlink w:anchor="_Toc32487809" w:history="1">
            <w:r w:rsidR="001210F6" w:rsidRPr="001B76DB">
              <w:rPr>
                <w:rStyle w:val="Hyperlink"/>
                <w:noProof/>
              </w:rPr>
              <w:t>Preproces raw data</w:t>
            </w:r>
            <w:r w:rsidR="001210F6">
              <w:rPr>
                <w:noProof/>
                <w:webHidden/>
              </w:rPr>
              <w:tab/>
            </w:r>
            <w:r w:rsidR="001210F6">
              <w:rPr>
                <w:noProof/>
                <w:webHidden/>
              </w:rPr>
              <w:fldChar w:fldCharType="begin"/>
            </w:r>
            <w:r w:rsidR="001210F6">
              <w:rPr>
                <w:noProof/>
                <w:webHidden/>
              </w:rPr>
              <w:instrText xml:space="preserve"> PAGEREF _Toc32487809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50A5FA3D" w14:textId="29009FED" w:rsidR="001210F6" w:rsidRDefault="00F85E86">
          <w:pPr>
            <w:pStyle w:val="TOC3"/>
            <w:tabs>
              <w:tab w:val="right" w:leader="dot" w:pos="10790"/>
            </w:tabs>
            <w:rPr>
              <w:rFonts w:asciiTheme="minorHAnsi" w:eastAsiaTheme="minorEastAsia" w:hAnsiTheme="minorHAnsi" w:cstheme="minorBidi"/>
              <w:noProof/>
              <w:sz w:val="24"/>
              <w:szCs w:val="24"/>
              <w:lang w:bidi="ar-SA"/>
            </w:rPr>
          </w:pPr>
          <w:hyperlink w:anchor="_Toc32487810" w:history="1">
            <w:r w:rsidR="001210F6" w:rsidRPr="001B76DB">
              <w:rPr>
                <w:rStyle w:val="Hyperlink"/>
                <w:noProof/>
              </w:rPr>
              <w:t>Parsing</w:t>
            </w:r>
            <w:r w:rsidR="001210F6">
              <w:rPr>
                <w:noProof/>
                <w:webHidden/>
              </w:rPr>
              <w:tab/>
            </w:r>
            <w:r w:rsidR="001210F6">
              <w:rPr>
                <w:noProof/>
                <w:webHidden/>
              </w:rPr>
              <w:fldChar w:fldCharType="begin"/>
            </w:r>
            <w:r w:rsidR="001210F6">
              <w:rPr>
                <w:noProof/>
                <w:webHidden/>
              </w:rPr>
              <w:instrText xml:space="preserve"> PAGEREF _Toc32487810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0A7DCD75" w14:textId="713F8B0E" w:rsidR="001210F6" w:rsidRDefault="00F85E86">
          <w:pPr>
            <w:pStyle w:val="TOC3"/>
            <w:tabs>
              <w:tab w:val="right" w:leader="dot" w:pos="10790"/>
            </w:tabs>
            <w:rPr>
              <w:rFonts w:asciiTheme="minorHAnsi" w:eastAsiaTheme="minorEastAsia" w:hAnsiTheme="minorHAnsi" w:cstheme="minorBidi"/>
              <w:noProof/>
              <w:sz w:val="24"/>
              <w:szCs w:val="24"/>
              <w:lang w:bidi="ar-SA"/>
            </w:rPr>
          </w:pPr>
          <w:hyperlink w:anchor="_Toc32487811" w:history="1">
            <w:r w:rsidR="001210F6" w:rsidRPr="001B76DB">
              <w:rPr>
                <w:rStyle w:val="Hyperlink"/>
                <w:noProof/>
              </w:rPr>
              <w:t>Tokenization</w:t>
            </w:r>
            <w:r w:rsidR="001210F6">
              <w:rPr>
                <w:noProof/>
                <w:webHidden/>
              </w:rPr>
              <w:tab/>
            </w:r>
            <w:r w:rsidR="001210F6">
              <w:rPr>
                <w:noProof/>
                <w:webHidden/>
              </w:rPr>
              <w:fldChar w:fldCharType="begin"/>
            </w:r>
            <w:r w:rsidR="001210F6">
              <w:rPr>
                <w:noProof/>
                <w:webHidden/>
              </w:rPr>
              <w:instrText xml:space="preserve"> PAGEREF _Toc32487811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173FA612" w14:textId="35BC0CD7" w:rsidR="001210F6" w:rsidRDefault="00F85E86">
          <w:pPr>
            <w:pStyle w:val="TOC3"/>
            <w:tabs>
              <w:tab w:val="right" w:leader="dot" w:pos="10790"/>
            </w:tabs>
            <w:rPr>
              <w:rFonts w:asciiTheme="minorHAnsi" w:eastAsiaTheme="minorEastAsia" w:hAnsiTheme="minorHAnsi" w:cstheme="minorBidi"/>
              <w:noProof/>
              <w:sz w:val="24"/>
              <w:szCs w:val="24"/>
              <w:lang w:bidi="ar-SA"/>
            </w:rPr>
          </w:pPr>
          <w:hyperlink w:anchor="_Toc32487812" w:history="1">
            <w:r w:rsidR="001210F6" w:rsidRPr="001B76DB">
              <w:rPr>
                <w:rStyle w:val="Hyperlink"/>
                <w:noProof/>
              </w:rPr>
              <w:t>Lemmatization</w:t>
            </w:r>
            <w:r w:rsidR="001210F6">
              <w:rPr>
                <w:noProof/>
                <w:webHidden/>
              </w:rPr>
              <w:tab/>
            </w:r>
            <w:r w:rsidR="001210F6">
              <w:rPr>
                <w:noProof/>
                <w:webHidden/>
              </w:rPr>
              <w:fldChar w:fldCharType="begin"/>
            </w:r>
            <w:r w:rsidR="001210F6">
              <w:rPr>
                <w:noProof/>
                <w:webHidden/>
              </w:rPr>
              <w:instrText xml:space="preserve"> PAGEREF _Toc32487812 \h </w:instrText>
            </w:r>
            <w:r w:rsidR="001210F6">
              <w:rPr>
                <w:noProof/>
                <w:webHidden/>
              </w:rPr>
            </w:r>
            <w:r w:rsidR="001210F6">
              <w:rPr>
                <w:noProof/>
                <w:webHidden/>
              </w:rPr>
              <w:fldChar w:fldCharType="separate"/>
            </w:r>
            <w:r w:rsidR="007428F6">
              <w:rPr>
                <w:noProof/>
                <w:webHidden/>
              </w:rPr>
              <w:t>9</w:t>
            </w:r>
            <w:r w:rsidR="001210F6">
              <w:rPr>
                <w:noProof/>
                <w:webHidden/>
              </w:rPr>
              <w:fldChar w:fldCharType="end"/>
            </w:r>
          </w:hyperlink>
        </w:p>
        <w:p w14:paraId="7FD2CC96" w14:textId="25B441C9" w:rsidR="001210F6" w:rsidRDefault="00F85E86">
          <w:pPr>
            <w:pStyle w:val="TOC3"/>
            <w:tabs>
              <w:tab w:val="right" w:leader="dot" w:pos="10790"/>
            </w:tabs>
            <w:rPr>
              <w:rFonts w:asciiTheme="minorHAnsi" w:eastAsiaTheme="minorEastAsia" w:hAnsiTheme="minorHAnsi" w:cstheme="minorBidi"/>
              <w:noProof/>
              <w:sz w:val="24"/>
              <w:szCs w:val="24"/>
              <w:lang w:bidi="ar-SA"/>
            </w:rPr>
          </w:pPr>
          <w:hyperlink w:anchor="_Toc32487813" w:history="1">
            <w:r w:rsidR="001210F6" w:rsidRPr="001B76DB">
              <w:rPr>
                <w:rStyle w:val="Hyperlink"/>
                <w:noProof/>
              </w:rPr>
              <w:t>Compositional training</w:t>
            </w:r>
            <w:r w:rsidR="001210F6">
              <w:rPr>
                <w:noProof/>
                <w:webHidden/>
              </w:rPr>
              <w:tab/>
            </w:r>
            <w:r w:rsidR="001210F6">
              <w:rPr>
                <w:noProof/>
                <w:webHidden/>
              </w:rPr>
              <w:fldChar w:fldCharType="begin"/>
            </w:r>
            <w:r w:rsidR="001210F6">
              <w:rPr>
                <w:noProof/>
                <w:webHidden/>
              </w:rPr>
              <w:instrText xml:space="preserve"> PAGEREF _Toc32487813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54FFA4B5" w14:textId="04667568" w:rsidR="001210F6" w:rsidRDefault="00F85E86">
          <w:pPr>
            <w:pStyle w:val="TOC3"/>
            <w:tabs>
              <w:tab w:val="right" w:leader="dot" w:pos="10790"/>
            </w:tabs>
            <w:rPr>
              <w:rFonts w:asciiTheme="minorHAnsi" w:eastAsiaTheme="minorEastAsia" w:hAnsiTheme="minorHAnsi" w:cstheme="minorBidi"/>
              <w:noProof/>
              <w:sz w:val="24"/>
              <w:szCs w:val="24"/>
              <w:lang w:bidi="ar-SA"/>
            </w:rPr>
          </w:pPr>
          <w:hyperlink w:anchor="_Toc32487814" w:history="1">
            <w:r w:rsidR="001210F6" w:rsidRPr="001B76DB">
              <w:rPr>
                <w:rStyle w:val="Hyperlink"/>
                <w:noProof/>
              </w:rPr>
              <w:t>Skip-gram</w:t>
            </w:r>
            <w:r w:rsidR="001210F6">
              <w:rPr>
                <w:noProof/>
                <w:webHidden/>
              </w:rPr>
              <w:tab/>
            </w:r>
            <w:r w:rsidR="001210F6">
              <w:rPr>
                <w:noProof/>
                <w:webHidden/>
              </w:rPr>
              <w:fldChar w:fldCharType="begin"/>
            </w:r>
            <w:r w:rsidR="001210F6">
              <w:rPr>
                <w:noProof/>
                <w:webHidden/>
              </w:rPr>
              <w:instrText xml:space="preserve"> PAGEREF _Toc32487814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6E5E844D" w14:textId="086855C9" w:rsidR="001210F6" w:rsidRDefault="00F85E86">
          <w:pPr>
            <w:pStyle w:val="TOC2"/>
            <w:rPr>
              <w:rFonts w:asciiTheme="minorHAnsi" w:eastAsiaTheme="minorEastAsia" w:hAnsiTheme="minorHAnsi" w:cstheme="minorBidi"/>
              <w:bCs w:val="0"/>
              <w:noProof/>
              <w:sz w:val="24"/>
              <w:szCs w:val="24"/>
              <w:lang w:bidi="ar-SA"/>
            </w:rPr>
          </w:pPr>
          <w:hyperlink w:anchor="_Toc32487815" w:history="1">
            <w:r w:rsidR="001210F6" w:rsidRPr="001B76DB">
              <w:rPr>
                <w:rStyle w:val="Hyperlink"/>
                <w:noProof/>
              </w:rPr>
              <w:t>Keywords</w:t>
            </w:r>
            <w:r w:rsidR="001210F6">
              <w:rPr>
                <w:noProof/>
                <w:webHidden/>
              </w:rPr>
              <w:tab/>
            </w:r>
            <w:r w:rsidR="001210F6">
              <w:rPr>
                <w:noProof/>
                <w:webHidden/>
              </w:rPr>
              <w:fldChar w:fldCharType="begin"/>
            </w:r>
            <w:r w:rsidR="001210F6">
              <w:rPr>
                <w:noProof/>
                <w:webHidden/>
              </w:rPr>
              <w:instrText xml:space="preserve"> PAGEREF _Toc32487815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3B0661ED" w14:textId="609FBFA5" w:rsidR="001210F6" w:rsidRDefault="00F85E86">
          <w:pPr>
            <w:pStyle w:val="TOC1"/>
            <w:tabs>
              <w:tab w:val="right" w:leader="dot" w:pos="10790"/>
            </w:tabs>
            <w:rPr>
              <w:rFonts w:asciiTheme="minorHAnsi" w:eastAsiaTheme="minorEastAsia" w:hAnsiTheme="minorHAnsi" w:cstheme="minorBidi"/>
              <w:bCs w:val="0"/>
              <w:iCs w:val="0"/>
              <w:noProof/>
              <w:lang w:bidi="ar-SA"/>
            </w:rPr>
          </w:pPr>
          <w:hyperlink w:anchor="_Toc32487816" w:history="1">
            <w:r w:rsidR="001210F6" w:rsidRPr="001B76DB">
              <w:rPr>
                <w:rStyle w:val="Hyperlink"/>
                <w:noProof/>
              </w:rPr>
              <w:t>Advanced Features</w:t>
            </w:r>
            <w:r w:rsidR="001210F6">
              <w:rPr>
                <w:noProof/>
                <w:webHidden/>
              </w:rPr>
              <w:tab/>
            </w:r>
            <w:r w:rsidR="001210F6">
              <w:rPr>
                <w:noProof/>
                <w:webHidden/>
              </w:rPr>
              <w:fldChar w:fldCharType="begin"/>
            </w:r>
            <w:r w:rsidR="001210F6">
              <w:rPr>
                <w:noProof/>
                <w:webHidden/>
              </w:rPr>
              <w:instrText xml:space="preserve"> PAGEREF _Toc32487816 \h </w:instrText>
            </w:r>
            <w:r w:rsidR="001210F6">
              <w:rPr>
                <w:noProof/>
                <w:webHidden/>
              </w:rPr>
            </w:r>
            <w:r w:rsidR="001210F6">
              <w:rPr>
                <w:noProof/>
                <w:webHidden/>
              </w:rPr>
              <w:fldChar w:fldCharType="separate"/>
            </w:r>
            <w:r w:rsidR="007428F6">
              <w:rPr>
                <w:noProof/>
                <w:webHidden/>
              </w:rPr>
              <w:t>10</w:t>
            </w:r>
            <w:r w:rsidR="001210F6">
              <w:rPr>
                <w:noProof/>
                <w:webHidden/>
              </w:rPr>
              <w:fldChar w:fldCharType="end"/>
            </w:r>
          </w:hyperlink>
        </w:p>
        <w:p w14:paraId="7EE7A6EC" w14:textId="5A32C6E7" w:rsidR="001210F6" w:rsidRDefault="00F85E86">
          <w:pPr>
            <w:pStyle w:val="TOC2"/>
            <w:rPr>
              <w:rFonts w:asciiTheme="minorHAnsi" w:eastAsiaTheme="minorEastAsia" w:hAnsiTheme="minorHAnsi" w:cstheme="minorBidi"/>
              <w:bCs w:val="0"/>
              <w:noProof/>
              <w:sz w:val="24"/>
              <w:szCs w:val="24"/>
              <w:lang w:bidi="ar-SA"/>
            </w:rPr>
          </w:pPr>
          <w:hyperlink w:anchor="_Toc32487817" w:history="1">
            <w:r w:rsidR="001210F6" w:rsidRPr="001B76DB">
              <w:rPr>
                <w:rStyle w:val="Hyperlink"/>
                <w:noProof/>
              </w:rPr>
              <w:t>Number of features</w:t>
            </w:r>
            <w:r w:rsidR="001210F6">
              <w:rPr>
                <w:noProof/>
                <w:webHidden/>
              </w:rPr>
              <w:tab/>
            </w:r>
            <w:r w:rsidR="001210F6">
              <w:rPr>
                <w:noProof/>
                <w:webHidden/>
              </w:rPr>
              <w:fldChar w:fldCharType="begin"/>
            </w:r>
            <w:r w:rsidR="001210F6">
              <w:rPr>
                <w:noProof/>
                <w:webHidden/>
              </w:rPr>
              <w:instrText xml:space="preserve"> PAGEREF _Toc32487817 \h </w:instrText>
            </w:r>
            <w:r w:rsidR="001210F6">
              <w:rPr>
                <w:noProof/>
                <w:webHidden/>
              </w:rPr>
            </w:r>
            <w:r w:rsidR="001210F6">
              <w:rPr>
                <w:noProof/>
                <w:webHidden/>
              </w:rPr>
              <w:fldChar w:fldCharType="separate"/>
            </w:r>
            <w:r w:rsidR="007428F6">
              <w:rPr>
                <w:noProof/>
                <w:webHidden/>
              </w:rPr>
              <w:t>11</w:t>
            </w:r>
            <w:r w:rsidR="001210F6">
              <w:rPr>
                <w:noProof/>
                <w:webHidden/>
              </w:rPr>
              <w:fldChar w:fldCharType="end"/>
            </w:r>
          </w:hyperlink>
        </w:p>
        <w:p w14:paraId="17FBA62C" w14:textId="13C39F9C" w:rsidR="001210F6" w:rsidRDefault="00F85E86">
          <w:pPr>
            <w:pStyle w:val="TOC2"/>
            <w:rPr>
              <w:rFonts w:asciiTheme="minorHAnsi" w:eastAsiaTheme="minorEastAsia" w:hAnsiTheme="minorHAnsi" w:cstheme="minorBidi"/>
              <w:bCs w:val="0"/>
              <w:noProof/>
              <w:sz w:val="24"/>
              <w:szCs w:val="24"/>
              <w:lang w:bidi="ar-SA"/>
            </w:rPr>
          </w:pPr>
          <w:hyperlink w:anchor="_Toc32487818" w:history="1">
            <w:r w:rsidR="001210F6" w:rsidRPr="001B76DB">
              <w:rPr>
                <w:rStyle w:val="Hyperlink"/>
                <w:noProof/>
              </w:rPr>
              <w:t>Other settings of gensim</w:t>
            </w:r>
            <w:r w:rsidR="001210F6">
              <w:rPr>
                <w:noProof/>
                <w:webHidden/>
              </w:rPr>
              <w:tab/>
            </w:r>
            <w:r w:rsidR="001210F6">
              <w:rPr>
                <w:noProof/>
                <w:webHidden/>
              </w:rPr>
              <w:fldChar w:fldCharType="begin"/>
            </w:r>
            <w:r w:rsidR="001210F6">
              <w:rPr>
                <w:noProof/>
                <w:webHidden/>
              </w:rPr>
              <w:instrText xml:space="preserve"> PAGEREF _Toc32487818 \h </w:instrText>
            </w:r>
            <w:r w:rsidR="001210F6">
              <w:rPr>
                <w:noProof/>
                <w:webHidden/>
              </w:rPr>
            </w:r>
            <w:r w:rsidR="001210F6">
              <w:rPr>
                <w:noProof/>
                <w:webHidden/>
              </w:rPr>
              <w:fldChar w:fldCharType="separate"/>
            </w:r>
            <w:r w:rsidR="007428F6">
              <w:rPr>
                <w:noProof/>
                <w:webHidden/>
              </w:rPr>
              <w:t>11</w:t>
            </w:r>
            <w:r w:rsidR="001210F6">
              <w:rPr>
                <w:noProof/>
                <w:webHidden/>
              </w:rPr>
              <w:fldChar w:fldCharType="end"/>
            </w:r>
          </w:hyperlink>
        </w:p>
        <w:p w14:paraId="2C2291F8" w14:textId="67177C55" w:rsidR="001210F6" w:rsidRDefault="00F85E86">
          <w:pPr>
            <w:pStyle w:val="TOC1"/>
            <w:tabs>
              <w:tab w:val="right" w:leader="dot" w:pos="10790"/>
            </w:tabs>
            <w:rPr>
              <w:rFonts w:asciiTheme="minorHAnsi" w:eastAsiaTheme="minorEastAsia" w:hAnsiTheme="minorHAnsi" w:cstheme="minorBidi"/>
              <w:bCs w:val="0"/>
              <w:iCs w:val="0"/>
              <w:noProof/>
              <w:lang w:bidi="ar-SA"/>
            </w:rPr>
          </w:pPr>
          <w:hyperlink w:anchor="_Toc32487819" w:history="1">
            <w:r w:rsidR="001210F6" w:rsidRPr="001B76DB">
              <w:rPr>
                <w:rStyle w:val="Hyperlink"/>
                <w:noProof/>
              </w:rPr>
              <w:t>Reference</w:t>
            </w:r>
            <w:r w:rsidR="001210F6">
              <w:rPr>
                <w:noProof/>
                <w:webHidden/>
              </w:rPr>
              <w:tab/>
            </w:r>
            <w:r w:rsidR="001210F6">
              <w:rPr>
                <w:noProof/>
                <w:webHidden/>
              </w:rPr>
              <w:fldChar w:fldCharType="begin"/>
            </w:r>
            <w:r w:rsidR="001210F6">
              <w:rPr>
                <w:noProof/>
                <w:webHidden/>
              </w:rPr>
              <w:instrText xml:space="preserve"> PAGEREF _Toc32487819 \h </w:instrText>
            </w:r>
            <w:r w:rsidR="001210F6">
              <w:rPr>
                <w:noProof/>
                <w:webHidden/>
              </w:rPr>
            </w:r>
            <w:r w:rsidR="001210F6">
              <w:rPr>
                <w:noProof/>
                <w:webHidden/>
              </w:rPr>
              <w:fldChar w:fldCharType="separate"/>
            </w:r>
            <w:r w:rsidR="007428F6">
              <w:rPr>
                <w:noProof/>
                <w:webHidden/>
              </w:rPr>
              <w:t>11</w:t>
            </w:r>
            <w:r w:rsidR="001210F6">
              <w:rPr>
                <w:noProof/>
                <w:webHidden/>
              </w:rPr>
              <w:fldChar w:fldCharType="end"/>
            </w:r>
          </w:hyperlink>
        </w:p>
        <w:p w14:paraId="2918D09B" w14:textId="4546A279" w:rsidR="0077681B" w:rsidRDefault="0077681B">
          <w:r w:rsidRPr="00C167DB">
            <w:rPr>
              <w:noProof/>
              <w:color w:val="000000" w:themeColor="text1"/>
            </w:rPr>
            <w:fldChar w:fldCharType="end"/>
          </w:r>
        </w:p>
      </w:sdtContent>
    </w:sdt>
    <w:p w14:paraId="6E3643EC" w14:textId="77777777" w:rsidR="00D5408B" w:rsidRDefault="00D5408B">
      <w:pPr>
        <w:rPr>
          <w:rFonts w:ascii="IBM Plex Sans Light" w:eastAsiaTheme="majorEastAsia" w:hAnsi="IBM Plex Sans Light" w:cstheme="majorBidi"/>
          <w:color w:val="000000" w:themeColor="text1"/>
          <w:sz w:val="48"/>
          <w:szCs w:val="48"/>
        </w:rPr>
      </w:pPr>
      <w:r>
        <w:rPr>
          <w:sz w:val="48"/>
          <w:szCs w:val="48"/>
        </w:rPr>
        <w:br w:type="page"/>
      </w:r>
    </w:p>
    <w:p w14:paraId="0B5E0A07" w14:textId="77777777" w:rsidR="001210F6" w:rsidRPr="005F59EA" w:rsidRDefault="001210F6" w:rsidP="005F59EA">
      <w:pPr>
        <w:pStyle w:val="Heading1"/>
      </w:pPr>
      <w:bookmarkStart w:id="0" w:name="_Toc32232123"/>
      <w:bookmarkStart w:id="1" w:name="_Toc32487796"/>
      <w:bookmarkStart w:id="2" w:name="_Toc496170812"/>
      <w:bookmarkStart w:id="3" w:name="_Toc504739692"/>
      <w:r w:rsidRPr="005F59EA">
        <w:lastRenderedPageBreak/>
        <w:t>Overview</w:t>
      </w:r>
      <w:bookmarkEnd w:id="0"/>
      <w:bookmarkEnd w:id="1"/>
      <w:r w:rsidRPr="005F59EA">
        <w:t xml:space="preserve"> </w:t>
      </w:r>
    </w:p>
    <w:p w14:paraId="31B3725B" w14:textId="1FE2D055" w:rsidR="001210F6" w:rsidRDefault="001210F6" w:rsidP="005F59EA">
      <w:pPr>
        <w:pStyle w:val="BodyText"/>
      </w:pPr>
      <w:r>
        <w:t xml:space="preserve">This is a reference guide for the </w:t>
      </w:r>
      <w:r w:rsidRPr="005F59EA">
        <w:t>Resilient</w:t>
      </w:r>
      <w:r>
        <w:t xml:space="preserve"> Machine Learning Function</w:t>
      </w:r>
      <w:ins w:id="4" w:author="IBM Resilient" w:date="2020-02-13T13:36:00Z">
        <w:r w:rsidR="00D645DB">
          <w:t xml:space="preserve"> </w:t>
        </w:r>
      </w:ins>
      <w:r>
        <w:t>(</w:t>
      </w:r>
      <w:proofErr w:type="spellStart"/>
      <w:r w:rsidR="003F61E7">
        <w:t>fn_machine_learning_nlp</w:t>
      </w:r>
      <w:proofErr w:type="spellEnd"/>
      <w:r>
        <w:t xml:space="preserve">). It is a companion guide to the </w:t>
      </w:r>
      <w:r w:rsidRPr="002677AC">
        <w:rPr>
          <w:i/>
        </w:rPr>
        <w:t>Resilient Machine Learning Function User Guide</w:t>
      </w:r>
      <w:r>
        <w:t>.</w:t>
      </w:r>
    </w:p>
    <w:p w14:paraId="4C36CF4B" w14:textId="77777777" w:rsidR="001210F6" w:rsidRDefault="001210F6" w:rsidP="005F59EA">
      <w:pPr>
        <w:pStyle w:val="BodyText"/>
      </w:pPr>
      <w:r>
        <w:t xml:space="preserve">Machine learning can extract knowledge from historical incidents stored in a Resilient platform. This knowledge normally includes useful pattern information of the customer environment. More importantly, it can include the experience of security analysts who have worked on those historical incidents. In some sense, a machine learning model learns from the previous decisions the security analysts made. Thus, machine learning can be very useful in assisting security analysts to make quick and proper response. </w:t>
      </w:r>
    </w:p>
    <w:p w14:paraId="6DBB5FF6" w14:textId="23B7E8B1" w:rsidR="001210F6" w:rsidRPr="005F59EA" w:rsidRDefault="001210F6" w:rsidP="005F59EA">
      <w:pPr>
        <w:pStyle w:val="BodyText"/>
      </w:pPr>
      <w:r w:rsidRPr="005F59EA">
        <w:t xml:space="preserve">The following graph shows possible applications of machine learning in an incident response system like the Resilient platform. Please note that this release supports “find similar incidents” only. Other potential applications are not supported </w:t>
      </w:r>
      <w:ins w:id="5" w:author="IBM Resilient" w:date="2020-02-13T13:37:00Z">
        <w:r w:rsidR="00355F00">
          <w:t>for this release</w:t>
        </w:r>
      </w:ins>
      <w:r w:rsidRPr="005F59EA">
        <w:t>.</w:t>
      </w:r>
    </w:p>
    <w:p w14:paraId="485D59E7" w14:textId="77777777" w:rsidR="001210F6" w:rsidRDefault="001210F6" w:rsidP="005F59EA">
      <w:pPr>
        <w:pStyle w:val="BodyText"/>
      </w:pPr>
      <w:r>
        <w:t xml:space="preserve"> </w:t>
      </w:r>
      <w:r>
        <w:rPr>
          <w:noProof/>
        </w:rPr>
        <w:drawing>
          <wp:inline distT="0" distB="0" distL="0" distR="0" wp14:anchorId="6354BF39" wp14:editId="4538CD17">
            <wp:extent cx="5486400" cy="190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chineLearning.png"/>
                    <pic:cNvPicPr/>
                  </pic:nvPicPr>
                  <pic:blipFill>
                    <a:blip r:embed="rId11"/>
                    <a:stretch>
                      <a:fillRect/>
                    </a:stretch>
                  </pic:blipFill>
                  <pic:spPr>
                    <a:xfrm>
                      <a:off x="0" y="0"/>
                      <a:ext cx="5486400" cy="1909445"/>
                    </a:xfrm>
                    <a:prstGeom prst="rect">
                      <a:avLst/>
                    </a:prstGeom>
                  </pic:spPr>
                </pic:pic>
              </a:graphicData>
            </a:graphic>
          </wp:inline>
        </w:drawing>
      </w:r>
    </w:p>
    <w:p w14:paraId="404EBE5F" w14:textId="61668E10" w:rsidR="001210F6" w:rsidRDefault="001210F6" w:rsidP="005F59EA">
      <w:pPr>
        <w:pStyle w:val="BodyText"/>
      </w:pPr>
      <w:r>
        <w:t>The Resilient Machine Learning Function is highly customized for the incident response system. It is</w:t>
      </w:r>
      <w:ins w:id="6" w:author="IBM Resilient" w:date="2020-02-13T13:37:00Z">
        <w:r w:rsidR="00355F00">
          <w:t xml:space="preserve"> </w:t>
        </w:r>
      </w:ins>
      <w:r>
        <w:t xml:space="preserve">fully integrated to the Resilient platform to provide the best user </w:t>
      </w:r>
      <w:proofErr w:type="gramStart"/>
      <w:r>
        <w:t>experience, and</w:t>
      </w:r>
      <w:proofErr w:type="gramEnd"/>
      <w:r>
        <w:t xml:space="preserve"> can be incorporated into a custom workflows in flexible ways. In addition, user data is processed locally, thus customers do not need to be concerned about transmitting sensitive data to the cloud when a machine learning model is built.</w:t>
      </w:r>
    </w:p>
    <w:p w14:paraId="27EA18FB" w14:textId="77777777" w:rsidR="001210F6" w:rsidRDefault="001210F6" w:rsidP="005F59EA">
      <w:pPr>
        <w:pStyle w:val="BodyText"/>
      </w:pPr>
      <w:r>
        <w:t xml:space="preserve">This guide includes background information about features supported by the Resilient Machine Learning Function. In addition, it includes recommendations to resolve common issues Resilient platform users might face. </w:t>
      </w:r>
    </w:p>
    <w:p w14:paraId="5ACD202F" w14:textId="77777777" w:rsidR="001210F6" w:rsidRPr="005F59EA" w:rsidRDefault="001210F6" w:rsidP="005F59EA">
      <w:pPr>
        <w:pStyle w:val="Heading2"/>
      </w:pPr>
      <w:bookmarkStart w:id="7" w:name="_Toc32232124"/>
      <w:bookmarkStart w:id="8" w:name="_Toc32487797"/>
      <w:r w:rsidRPr="005F59EA">
        <w:lastRenderedPageBreak/>
        <w:t>Architecture</w:t>
      </w:r>
      <w:bookmarkEnd w:id="7"/>
      <w:bookmarkEnd w:id="8"/>
    </w:p>
    <w:p w14:paraId="0A58A476" w14:textId="77777777" w:rsidR="001210F6" w:rsidRDefault="001210F6" w:rsidP="00355F00">
      <w:pPr>
        <w:pStyle w:val="BodyText"/>
        <w:keepNext/>
      </w:pPr>
      <w:bookmarkStart w:id="9" w:name="_Toc510253265"/>
      <w:r>
        <w:t xml:space="preserve">The Resilient Machine Learning Function contains two components. </w:t>
      </w:r>
    </w:p>
    <w:p w14:paraId="05AA003D" w14:textId="77777777" w:rsidR="001210F6" w:rsidRPr="00A00444" w:rsidRDefault="001210F6" w:rsidP="00355F00">
      <w:pPr>
        <w:pStyle w:val="ListBullet"/>
        <w:keepNext/>
      </w:pPr>
      <w:r>
        <w:t xml:space="preserve">A </w:t>
      </w:r>
      <w:r w:rsidRPr="00A00444">
        <w:t>command line tool</w:t>
      </w:r>
      <w:r>
        <w:t>, called res-ml,</w:t>
      </w:r>
      <w:r w:rsidRPr="00A00444">
        <w:t xml:space="preserve"> to build a machine </w:t>
      </w:r>
      <w:r>
        <w:t xml:space="preserve">learning </w:t>
      </w:r>
      <w:r w:rsidRPr="00A00444">
        <w:t>model</w:t>
      </w:r>
      <w:r>
        <w:t>.</w:t>
      </w:r>
    </w:p>
    <w:p w14:paraId="231C898A" w14:textId="79D9C1A9" w:rsidR="001210F6" w:rsidRDefault="001210F6" w:rsidP="00355F00">
      <w:pPr>
        <w:pStyle w:val="ListBullet"/>
        <w:keepNext/>
      </w:pPr>
      <w:r w:rsidRPr="00A00444">
        <w:t>A function</w:t>
      </w:r>
      <w:r>
        <w:t xml:space="preserve"> component to compute similarity using a saved machine learning model.</w:t>
      </w:r>
    </w:p>
    <w:p w14:paraId="18D52616" w14:textId="77777777" w:rsidR="001210F6" w:rsidRDefault="001210F6" w:rsidP="005F59EA">
      <w:pPr>
        <w:pStyle w:val="ListBullet"/>
        <w:numPr>
          <w:ilvl w:val="0"/>
          <w:numId w:val="0"/>
        </w:numPr>
        <w:ind w:left="360"/>
      </w:pPr>
      <w:r>
        <w:rPr>
          <w:noProof/>
        </w:rPr>
        <w:drawing>
          <wp:inline distT="0" distB="0" distL="0" distR="0" wp14:anchorId="2F20CDF6" wp14:editId="188A31B5">
            <wp:extent cx="5486400" cy="244284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png"/>
                    <pic:cNvPicPr/>
                  </pic:nvPicPr>
                  <pic:blipFill>
                    <a:blip r:embed="rId12"/>
                    <a:stretch>
                      <a:fillRect/>
                    </a:stretch>
                  </pic:blipFill>
                  <pic:spPr>
                    <a:xfrm>
                      <a:off x="0" y="0"/>
                      <a:ext cx="5486400" cy="2442845"/>
                    </a:xfrm>
                    <a:prstGeom prst="rect">
                      <a:avLst/>
                    </a:prstGeom>
                  </pic:spPr>
                </pic:pic>
              </a:graphicData>
            </a:graphic>
          </wp:inline>
        </w:drawing>
      </w:r>
    </w:p>
    <w:p w14:paraId="4422E140" w14:textId="77777777" w:rsidR="001210F6" w:rsidRDefault="001210F6" w:rsidP="005F59EA">
      <w:pPr>
        <w:pStyle w:val="ListBullet"/>
        <w:numPr>
          <w:ilvl w:val="0"/>
          <w:numId w:val="0"/>
        </w:numPr>
        <w:ind w:left="360"/>
      </w:pPr>
    </w:p>
    <w:p w14:paraId="09282421" w14:textId="77777777" w:rsidR="001210F6" w:rsidRDefault="001210F6" w:rsidP="005F59EA">
      <w:pPr>
        <w:pStyle w:val="Heading2"/>
      </w:pPr>
      <w:bookmarkStart w:id="10" w:name="_Toc32232125"/>
      <w:bookmarkStart w:id="11" w:name="_Toc32487798"/>
      <w:r>
        <w:t>Dependencies</w:t>
      </w:r>
      <w:bookmarkEnd w:id="10"/>
      <w:bookmarkEnd w:id="11"/>
    </w:p>
    <w:p w14:paraId="63FEAB3A" w14:textId="3664EBC2" w:rsidR="001210F6" w:rsidRDefault="001210F6" w:rsidP="005F59EA">
      <w:pPr>
        <w:pStyle w:val="BodyText"/>
      </w:pPr>
      <w:r>
        <w:t xml:space="preserve">The </w:t>
      </w:r>
      <w:fldSimple w:instr=" DOCPROPERTY restool \* MERGEFORMAT ">
        <w:r>
          <w:t>res-ml tool</w:t>
        </w:r>
      </w:fldSimple>
      <w:r>
        <w:t xml:space="preserve"> is a Python based application. It depends on the following third</w:t>
      </w:r>
      <w:ins w:id="12" w:author="IBM Resilient" w:date="2020-02-13T13:39:00Z">
        <w:r w:rsidR="00355F00">
          <w:t>-</w:t>
        </w:r>
      </w:ins>
      <w:r>
        <w:t>party Python packages for machine learning support:</w:t>
      </w:r>
    </w:p>
    <w:p w14:paraId="3BFBB47A" w14:textId="77777777" w:rsidR="001210F6" w:rsidRPr="005F59EA" w:rsidRDefault="00F85E86" w:rsidP="005F59EA">
      <w:pPr>
        <w:pStyle w:val="ListBullet"/>
      </w:pPr>
      <w:hyperlink r:id="rId13" w:history="1">
        <w:proofErr w:type="spellStart"/>
        <w:r w:rsidR="001210F6" w:rsidRPr="005F59EA">
          <w:rPr>
            <w:rStyle w:val="Hyperlink"/>
          </w:rPr>
          <w:t>Scikit</w:t>
        </w:r>
        <w:proofErr w:type="spellEnd"/>
        <w:r w:rsidR="001210F6" w:rsidRPr="005F59EA">
          <w:rPr>
            <w:rStyle w:val="Hyperlink"/>
          </w:rPr>
          <w:t>-learn</w:t>
        </w:r>
      </w:hyperlink>
      <w:r w:rsidR="001210F6" w:rsidRPr="005F59EA">
        <w:t xml:space="preserve"> 0.21.3: An open source Python package for machine learning with BSD license. It is built on </w:t>
      </w:r>
      <w:proofErr w:type="spellStart"/>
      <w:r w:rsidR="001210F6" w:rsidRPr="005F59EA">
        <w:t>Numpy</w:t>
      </w:r>
      <w:proofErr w:type="spellEnd"/>
      <w:r w:rsidR="001210F6" w:rsidRPr="005F59EA">
        <w:t xml:space="preserve"> and SciPy. The </w:t>
      </w:r>
      <w:fldSimple w:instr=" DOCPROPERTY restool \* MERGEFORMAT ">
        <w:r w:rsidR="001210F6" w:rsidRPr="005F59EA">
          <w:t>res-ml tool</w:t>
        </w:r>
      </w:fldSimple>
      <w:r w:rsidR="001210F6" w:rsidRPr="005F59EA">
        <w:t xml:space="preserve"> uses the PCA algorithms supported by </w:t>
      </w:r>
      <w:proofErr w:type="spellStart"/>
      <w:r w:rsidR="001210F6" w:rsidRPr="005F59EA">
        <w:t>scikit</w:t>
      </w:r>
      <w:proofErr w:type="spellEnd"/>
      <w:r w:rsidR="001210F6" w:rsidRPr="005F59EA">
        <w:t>-learn.</w:t>
      </w:r>
    </w:p>
    <w:p w14:paraId="42476F15" w14:textId="5F0883D3" w:rsidR="001210F6" w:rsidRPr="005F59EA" w:rsidRDefault="00F85E86" w:rsidP="005F59EA">
      <w:pPr>
        <w:pStyle w:val="ListBullet"/>
      </w:pPr>
      <w:hyperlink r:id="rId14" w:history="1">
        <w:r w:rsidR="001210F6" w:rsidRPr="005F59EA">
          <w:rPr>
            <w:rStyle w:val="Hyperlink"/>
          </w:rPr>
          <w:t>Pandas</w:t>
        </w:r>
      </w:hyperlink>
      <w:r w:rsidR="001210F6" w:rsidRPr="005F59EA">
        <w:t xml:space="preserve"> 0.25.1: An open source Python package for easy-to-use data structures and related analysis tools. It also has a BSD license. The </w:t>
      </w:r>
      <w:fldSimple w:instr=" DOCPROPERTY restool \* MERGEFORMAT ">
        <w:r w:rsidR="001210F6" w:rsidRPr="005F59EA">
          <w:t>res-ml tool</w:t>
        </w:r>
      </w:fldSimple>
      <w:r w:rsidR="001210F6" w:rsidRPr="005F59EA">
        <w:t xml:space="preserve"> uses Pandas to manipulate datasets, which are </w:t>
      </w:r>
      <w:ins w:id="13" w:author="IBM Resilient" w:date="2020-02-13T13:41:00Z">
        <w:r w:rsidR="00355F00">
          <w:t xml:space="preserve">a </w:t>
        </w:r>
      </w:ins>
      <w:r w:rsidR="001210F6" w:rsidRPr="005F59EA">
        <w:t xml:space="preserve">collection of incidents. This includes extracting features from incidents, filtering samples, and up-sampling training dataset. </w:t>
      </w:r>
    </w:p>
    <w:p w14:paraId="497D4C66" w14:textId="77777777" w:rsidR="001210F6" w:rsidRPr="005F59EA" w:rsidRDefault="00F85E86" w:rsidP="005F59EA">
      <w:pPr>
        <w:pStyle w:val="ListBullet"/>
      </w:pPr>
      <w:hyperlink r:id="rId15" w:history="1">
        <w:proofErr w:type="spellStart"/>
        <w:r w:rsidR="001210F6" w:rsidRPr="005F59EA">
          <w:rPr>
            <w:rStyle w:val="Hyperlink"/>
          </w:rPr>
          <w:t>Numpy</w:t>
        </w:r>
        <w:proofErr w:type="spellEnd"/>
      </w:hyperlink>
      <w:r w:rsidR="001210F6" w:rsidRPr="005F59EA">
        <w:t xml:space="preserve"> 1.17.1: A fundamental package for scientific computing with Python with BSD license. </w:t>
      </w:r>
    </w:p>
    <w:p w14:paraId="66E8C1BD" w14:textId="77777777" w:rsidR="001210F6" w:rsidRPr="005F59EA" w:rsidRDefault="00F85E86" w:rsidP="005F59EA">
      <w:pPr>
        <w:pStyle w:val="ListBullet"/>
      </w:pPr>
      <w:hyperlink r:id="rId16" w:history="1">
        <w:proofErr w:type="spellStart"/>
        <w:r w:rsidR="001210F6" w:rsidRPr="005F59EA">
          <w:rPr>
            <w:rStyle w:val="Hyperlink"/>
          </w:rPr>
          <w:t>Scipy</w:t>
        </w:r>
        <w:proofErr w:type="spellEnd"/>
      </w:hyperlink>
      <w:r w:rsidR="001210F6" w:rsidRPr="005F59EA">
        <w:t xml:space="preserve"> 1.3.1: An open source Python package for mathematics, science, and engineering with BSD license.</w:t>
      </w:r>
    </w:p>
    <w:p w14:paraId="0A5D63F4" w14:textId="77777777" w:rsidR="001210F6" w:rsidRPr="005F59EA" w:rsidRDefault="00F85E86" w:rsidP="005F59EA">
      <w:pPr>
        <w:pStyle w:val="ListBullet"/>
      </w:pPr>
      <w:hyperlink r:id="rId17" w:history="1">
        <w:proofErr w:type="spellStart"/>
        <w:r w:rsidR="001210F6" w:rsidRPr="005F59EA">
          <w:rPr>
            <w:rStyle w:val="Hyperlink"/>
          </w:rPr>
          <w:t>Nltk</w:t>
        </w:r>
        <w:proofErr w:type="spellEnd"/>
      </w:hyperlink>
      <w:r w:rsidR="001210F6" w:rsidRPr="005F59EA">
        <w:t xml:space="preserve"> 3.4.5: Natural Language Toolkit. Apache license.</w:t>
      </w:r>
    </w:p>
    <w:p w14:paraId="3BD03785" w14:textId="3A799DBE" w:rsidR="001210F6" w:rsidRPr="005F59EA" w:rsidRDefault="00F85E86" w:rsidP="005F59EA">
      <w:pPr>
        <w:pStyle w:val="ListBullet"/>
      </w:pPr>
      <w:hyperlink r:id="rId18" w:history="1">
        <w:r w:rsidR="001210F6" w:rsidRPr="005F59EA">
          <w:rPr>
            <w:rStyle w:val="Hyperlink"/>
          </w:rPr>
          <w:t>Beautifulsoup4</w:t>
        </w:r>
      </w:hyperlink>
      <w:r w:rsidR="001210F6" w:rsidRPr="005F59EA">
        <w:t xml:space="preserve"> 4.8.0: </w:t>
      </w:r>
      <w:ins w:id="14" w:author="IBM Resilient" w:date="2020-02-13T13:41:00Z">
        <w:r w:rsidR="00355F00">
          <w:t>A</w:t>
        </w:r>
      </w:ins>
      <w:r w:rsidR="001210F6" w:rsidRPr="005F59EA">
        <w:t xml:space="preserve"> library that makes it easy to scrape information from </w:t>
      </w:r>
      <w:ins w:id="15" w:author="IBM Resilient" w:date="2020-02-13T13:41:00Z">
        <w:r w:rsidR="00355F00">
          <w:t>HTML</w:t>
        </w:r>
        <w:r w:rsidR="00355F00" w:rsidRPr="005F59EA">
          <w:t xml:space="preserve"> </w:t>
        </w:r>
      </w:ins>
      <w:r w:rsidR="001210F6" w:rsidRPr="005F59EA">
        <w:t>format files. This integration uses it to pre-process training data, which might contain HTML/XML tags. MIT license.</w:t>
      </w:r>
    </w:p>
    <w:p w14:paraId="3DEEC5C7" w14:textId="77777777" w:rsidR="001210F6" w:rsidRPr="005F59EA" w:rsidRDefault="00F85E86" w:rsidP="005F59EA">
      <w:pPr>
        <w:pStyle w:val="ListBullet"/>
      </w:pPr>
      <w:hyperlink r:id="rId19" w:history="1">
        <w:proofErr w:type="spellStart"/>
        <w:r w:rsidR="001210F6" w:rsidRPr="005F59EA">
          <w:rPr>
            <w:rStyle w:val="Hyperlink"/>
          </w:rPr>
          <w:t>Gensim</w:t>
        </w:r>
        <w:proofErr w:type="spellEnd"/>
      </w:hyperlink>
      <w:r w:rsidR="001210F6" w:rsidRPr="005F59EA">
        <w:t xml:space="preserve"> 3.8.0: GNU LGPLv2.1 license. This integration uses the word2vec model of </w:t>
      </w:r>
      <w:proofErr w:type="spellStart"/>
      <w:r w:rsidR="001210F6" w:rsidRPr="005F59EA">
        <w:t>gensim</w:t>
      </w:r>
      <w:proofErr w:type="spellEnd"/>
      <w:r w:rsidR="001210F6" w:rsidRPr="005F59EA">
        <w:t>.</w:t>
      </w:r>
    </w:p>
    <w:p w14:paraId="0C2642AE" w14:textId="6E551AE4" w:rsidR="001210F6" w:rsidRDefault="001210F6" w:rsidP="005F59EA">
      <w:pPr>
        <w:pStyle w:val="BodyText"/>
      </w:pPr>
      <w:r>
        <w:t>Note that some of the python packages require python3. As a result, Resilient Machine Learning Integration supports python3</w:t>
      </w:r>
      <w:ins w:id="16" w:author="IBM Resilient" w:date="2020-02-13T13:42:00Z">
        <w:r w:rsidR="00355F00" w:rsidRPr="00355F00">
          <w:t xml:space="preserve"> </w:t>
        </w:r>
        <w:r w:rsidR="00355F00">
          <w:t>only</w:t>
        </w:r>
      </w:ins>
      <w:r>
        <w:t xml:space="preserve">. </w:t>
      </w:r>
    </w:p>
    <w:p w14:paraId="32D8C974" w14:textId="77777777" w:rsidR="001210F6" w:rsidRDefault="001210F6" w:rsidP="005F59EA">
      <w:pPr>
        <w:pStyle w:val="Heading1"/>
      </w:pPr>
      <w:bookmarkStart w:id="17" w:name="_Toc32232126"/>
      <w:bookmarkStart w:id="18" w:name="_Toc32487799"/>
      <w:r>
        <w:t>NLP of Machine Learning</w:t>
      </w:r>
      <w:bookmarkEnd w:id="17"/>
      <w:bookmarkEnd w:id="18"/>
    </w:p>
    <w:p w14:paraId="41B5427A" w14:textId="7A7124BE" w:rsidR="001210F6" w:rsidRDefault="001210F6" w:rsidP="005F59EA">
      <w:pPr>
        <w:pStyle w:val="BodyText"/>
      </w:pPr>
      <w:r>
        <w:t>Natural Language Processing (NLP) is a branch of Machine Learning and Artificial Intelligence. It is about the interaction between computers and human language. An NLP model can be trained to digest and analyze textual information. Textual information here refers to the name, description, and resolution summary of histori</w:t>
      </w:r>
      <w:ins w:id="19" w:author="IBM Resilient" w:date="2020-02-13T13:42:00Z">
        <w:r w:rsidR="00355F00">
          <w:t>c</w:t>
        </w:r>
      </w:ins>
      <w:r>
        <w:t xml:space="preserve">al incidents. By understanding the textual information, a model can then compute the similarity between two incidents. </w:t>
      </w:r>
    </w:p>
    <w:p w14:paraId="61C42C44" w14:textId="0C37BFBF" w:rsidR="001210F6" w:rsidRDefault="009806A0" w:rsidP="005F59EA">
      <w:pPr>
        <w:pStyle w:val="BodyText"/>
      </w:pPr>
      <w:ins w:id="20" w:author="IBM Resilient" w:date="2020-02-13T14:02:00Z">
        <w:r>
          <w:lastRenderedPageBreak/>
          <w:t xml:space="preserve">One use case of the NLP model is to first use </w:t>
        </w:r>
      </w:ins>
      <w:r w:rsidR="001210F6">
        <w:t>historical incidents as training data to build an NLP model. A model trained like this has the ability to understand textual information of incidents. Later</w:t>
      </w:r>
      <w:ins w:id="21" w:author="IBM Resilient" w:date="2020-02-13T14:01:00Z">
        <w:r>
          <w:t xml:space="preserve">, </w:t>
        </w:r>
      </w:ins>
      <w:ins w:id="22" w:author="IBM Resilient" w:date="2020-02-13T14:03:00Z">
        <w:r>
          <w:t xml:space="preserve">create </w:t>
        </w:r>
      </w:ins>
      <w:r w:rsidR="001210F6">
        <w:t>a new incident with description data. The textual information of the new incident can be used by the NLP model to find similar (historical) incidents.</w:t>
      </w:r>
    </w:p>
    <w:p w14:paraId="3DE326C3" w14:textId="77777777" w:rsidR="001210F6" w:rsidRDefault="001210F6" w:rsidP="005F59EA">
      <w:pPr>
        <w:pStyle w:val="BodyText"/>
      </w:pPr>
      <w:r>
        <w:t>Word embedding is one of the successful NLP models. Resilient machine learning integration uses word embeddings to analyze incidents.</w:t>
      </w:r>
    </w:p>
    <w:p w14:paraId="4E52DC8F" w14:textId="77777777" w:rsidR="001210F6" w:rsidRDefault="001210F6" w:rsidP="005F59EA">
      <w:pPr>
        <w:pStyle w:val="Heading2"/>
      </w:pPr>
      <w:bookmarkStart w:id="23" w:name="_Toc32232127"/>
      <w:bookmarkStart w:id="24" w:name="_Toc32487800"/>
      <w:r>
        <w:t>Word embeddings</w:t>
      </w:r>
      <w:bookmarkEnd w:id="23"/>
      <w:bookmarkEnd w:id="24"/>
    </w:p>
    <w:p w14:paraId="5BE42BFF" w14:textId="51C3B962" w:rsidR="001210F6" w:rsidRDefault="001210F6" w:rsidP="005F59EA">
      <w:pPr>
        <w:pStyle w:val="BodyText"/>
      </w:pPr>
      <w:r>
        <w:t>The lingu</w:t>
      </w:r>
      <w:ins w:id="25" w:author="IBM Resilient" w:date="2020-02-13T13:43:00Z">
        <w:r w:rsidR="00355F00">
          <w:t>i</w:t>
        </w:r>
      </w:ins>
      <w:r>
        <w:t>s</w:t>
      </w:r>
      <w:ins w:id="26" w:author="IBM Resilient" w:date="2020-02-13T13:43:00Z">
        <w:r w:rsidR="00355F00">
          <w:t>ti</w:t>
        </w:r>
      </w:ins>
      <w:r>
        <w:t>c theory</w:t>
      </w:r>
      <w:r w:rsidRPr="008371F4">
        <w:rPr>
          <w:vertAlign w:val="superscript"/>
        </w:rPr>
        <w:fldChar w:fldCharType="begin"/>
      </w:r>
      <w:r w:rsidRPr="008371F4">
        <w:rPr>
          <w:vertAlign w:val="superscript"/>
        </w:rPr>
        <w:instrText xml:space="preserve"> REF _Ref31880922 \r \h </w:instrText>
      </w:r>
      <w:r>
        <w:rPr>
          <w:vertAlign w:val="superscript"/>
        </w:rPr>
        <w:instrText xml:space="preserve"> \* MERGEFORMAT </w:instrText>
      </w:r>
      <w:r w:rsidRPr="008371F4">
        <w:rPr>
          <w:vertAlign w:val="superscript"/>
        </w:rPr>
      </w:r>
      <w:r w:rsidRPr="008371F4">
        <w:rPr>
          <w:vertAlign w:val="superscript"/>
        </w:rPr>
        <w:fldChar w:fldCharType="separate"/>
      </w:r>
      <w:r w:rsidRPr="008371F4">
        <w:rPr>
          <w:vertAlign w:val="superscript"/>
        </w:rPr>
        <w:t>1</w:t>
      </w:r>
      <w:r w:rsidRPr="008371F4">
        <w:rPr>
          <w:vertAlign w:val="superscript"/>
        </w:rPr>
        <w:fldChar w:fldCharType="end"/>
      </w:r>
      <w:r>
        <w:t xml:space="preserve"> behind word embedding is that similar words can appear in similar context. For example, the following two sentences have similar meaning:</w:t>
      </w:r>
    </w:p>
    <w:p w14:paraId="5B78AB81" w14:textId="77777777" w:rsidR="001210F6" w:rsidRDefault="001210F6" w:rsidP="005F59EA">
      <w:pPr>
        <w:pStyle w:val="ListBullet"/>
      </w:pPr>
      <w:r>
        <w:t>Malware has been detected on a laptop</w:t>
      </w:r>
    </w:p>
    <w:p w14:paraId="3F5853D9" w14:textId="77777777" w:rsidR="001210F6" w:rsidRDefault="001210F6" w:rsidP="005F59EA">
      <w:pPr>
        <w:pStyle w:val="ListBullet"/>
      </w:pPr>
      <w:r>
        <w:t>Virus has been detected on a laptop</w:t>
      </w:r>
    </w:p>
    <w:p w14:paraId="3A957975" w14:textId="77777777" w:rsidR="001210F6" w:rsidRDefault="001210F6" w:rsidP="005F59EA">
      <w:pPr>
        <w:pStyle w:val="BodyText"/>
      </w:pPr>
      <w:r>
        <w:t xml:space="preserve">Here “malware” and “virus” appear in similar context. They are then similar words within the context of the training dataset, even though they mean completely different things in other contexts. </w:t>
      </w:r>
    </w:p>
    <w:p w14:paraId="13615E3D" w14:textId="77777777" w:rsidR="001210F6" w:rsidRDefault="001210F6" w:rsidP="005F59EA">
      <w:pPr>
        <w:pStyle w:val="BodyText"/>
      </w:pPr>
      <w:r>
        <w:t xml:space="preserve">Word embedding is a learned representation in such a way that similar words have similar representation. A representation can be a vector space with pre-defined number of dimensions. For example, Resilient Machine Learning Integration uses 50 as the default value for dimensions. An NLP model trained like this converts each word into a 50-dimensional vector of real numbers. </w:t>
      </w:r>
    </w:p>
    <w:p w14:paraId="196910BF" w14:textId="24D859BA" w:rsidR="001210F6" w:rsidRDefault="001210F6" w:rsidP="005F59EA">
      <w:pPr>
        <w:pStyle w:val="BodyText"/>
      </w:pPr>
      <w:r>
        <w:t>Resilient Machine Learning Integration uses</w:t>
      </w:r>
      <w:ins w:id="27" w:author="IBM Resilient" w:date="2020-02-13T14:04:00Z">
        <w:r w:rsidR="009806A0">
          <w:t xml:space="preserve"> the</w:t>
        </w:r>
      </w:ins>
      <w:r>
        <w:t xml:space="preserve"> </w:t>
      </w:r>
      <w:proofErr w:type="spellStart"/>
      <w:r>
        <w:t>gensim</w:t>
      </w:r>
      <w:proofErr w:type="spellEnd"/>
      <w:r>
        <w:t xml:space="preserve"> word2vec package to train an NLP model. It is an unsupervised algorithm involving a two-layer shallow neural network. </w:t>
      </w:r>
    </w:p>
    <w:p w14:paraId="6EB426E8" w14:textId="38EF3D78" w:rsidR="001210F6" w:rsidRDefault="001210F6" w:rsidP="005F59EA">
      <w:pPr>
        <w:pStyle w:val="BodyText"/>
      </w:pPr>
      <w:r>
        <w:t xml:space="preserve">To understand how a word can be represented by a multi-dimensional vector of real numbers, it is helpful to imagine that each dimension of the vector space represents a meaningful feature that </w:t>
      </w:r>
      <w:ins w:id="28" w:author="IBM Resilient" w:date="2020-02-13T14:04:00Z">
        <w:r w:rsidR="009806A0">
          <w:t xml:space="preserve">a </w:t>
        </w:r>
      </w:ins>
      <w:r>
        <w:t xml:space="preserve">human can understand. Here each word is a combination (vector sum) of those meaningful features. Similar words should then have similar combination of those meaningful features, and thus stay close to each </w:t>
      </w:r>
      <w:ins w:id="29" w:author="IBM Resilient" w:date="2020-02-13T14:06:00Z">
        <w:r w:rsidR="009806A0">
          <w:t xml:space="preserve">other </w:t>
        </w:r>
      </w:ins>
      <w:r>
        <w:t>in the vector space. A simplified example is shown in the</w:t>
      </w:r>
      <w:ins w:id="30" w:author="IBM Resilient" w:date="2020-02-13T14:06:00Z">
        <w:r w:rsidR="009806A0">
          <w:t xml:space="preserve"> following</w:t>
        </w:r>
      </w:ins>
      <w:r>
        <w:t xml:space="preserve"> image. Here</w:t>
      </w:r>
      <w:ins w:id="31" w:author="IBM Resilient" w:date="2020-02-13T14:06:00Z">
        <w:r w:rsidR="009806A0">
          <w:t>,</w:t>
        </w:r>
      </w:ins>
      <w:r>
        <w:t xml:space="preserve"> only two dimen</w:t>
      </w:r>
      <w:ins w:id="32" w:author="IBM Resilient" w:date="2020-02-13T14:06:00Z">
        <w:r w:rsidR="009806A0">
          <w:t>s</w:t>
        </w:r>
      </w:ins>
      <w:r>
        <w:t>ions are used so that it can be easily drawn. Here “programming” contains a bigger portion of the “Knowledgeable” feature than “Game”, and thus closer to “Math”.</w:t>
      </w:r>
    </w:p>
    <w:p w14:paraId="104582FA" w14:textId="77777777" w:rsidR="001210F6" w:rsidRDefault="001210F6" w:rsidP="005F59EA">
      <w:pPr>
        <w:pStyle w:val="BodyText"/>
      </w:pPr>
    </w:p>
    <w:p w14:paraId="55BE6B7D" w14:textId="77777777" w:rsidR="001210F6" w:rsidRDefault="001210F6" w:rsidP="005F59EA">
      <w:pPr>
        <w:pStyle w:val="BodyText"/>
      </w:pPr>
      <w:r>
        <w:rPr>
          <w:noProof/>
        </w:rPr>
        <w:lastRenderedPageBreak/>
        <w:drawing>
          <wp:inline distT="0" distB="0" distL="0" distR="0" wp14:anchorId="08A1B058" wp14:editId="3DF6CD4D">
            <wp:extent cx="3688715" cy="2892669"/>
            <wp:effectExtent l="139700" t="139700" r="337185" b="3460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lp_meaning.png"/>
                    <pic:cNvPicPr/>
                  </pic:nvPicPr>
                  <pic:blipFill>
                    <a:blip r:embed="rId20"/>
                    <a:stretch>
                      <a:fillRect/>
                    </a:stretch>
                  </pic:blipFill>
                  <pic:spPr>
                    <a:xfrm>
                      <a:off x="0" y="0"/>
                      <a:ext cx="3709960" cy="2909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052E7CDF" w14:textId="77777777" w:rsidR="001210F6" w:rsidRDefault="001210F6" w:rsidP="005F59EA">
      <w:pPr>
        <w:pStyle w:val="BodyText"/>
      </w:pPr>
      <w:r>
        <w:t xml:space="preserve">The similarity between words can then be defined as the dot product of the corresponding normalized vectors. Similar words stay close to each in the vector space, and thus have bigger similarity. </w:t>
      </w:r>
    </w:p>
    <w:p w14:paraId="63791E0C" w14:textId="4D15E734" w:rsidR="001210F6" w:rsidRDefault="001210F6" w:rsidP="005F59EA">
      <w:pPr>
        <w:pStyle w:val="BodyText"/>
      </w:pPr>
      <w:r>
        <w:t>In reality, users specify the number of features</w:t>
      </w:r>
      <w:ins w:id="33" w:author="IBM Resilient" w:date="2020-02-13T14:07:00Z">
        <w:r w:rsidR="009806A0" w:rsidRPr="009806A0">
          <w:t xml:space="preserve"> </w:t>
        </w:r>
        <w:r w:rsidR="009806A0">
          <w:t>only</w:t>
        </w:r>
      </w:ins>
      <w:r>
        <w:t>, an NLP model figures out what features to use. The features identified by an NLP model</w:t>
      </w:r>
      <w:ins w:id="34" w:author="IBM Resilient" w:date="2020-02-13T14:08:00Z">
        <w:r w:rsidR="009806A0">
          <w:t>,</w:t>
        </w:r>
      </w:ins>
      <w:r>
        <w:t xml:space="preserve"> in general</w:t>
      </w:r>
      <w:ins w:id="35" w:author="IBM Resilient" w:date="2020-02-13T14:08:00Z">
        <w:r w:rsidR="009806A0">
          <w:t>,</w:t>
        </w:r>
      </w:ins>
      <w:r>
        <w:t xml:space="preserve"> are combinations of something </w:t>
      </w:r>
      <w:ins w:id="36" w:author="IBM Resilient" w:date="2020-02-13T14:08:00Z">
        <w:r w:rsidR="009806A0">
          <w:t xml:space="preserve">a </w:t>
        </w:r>
      </w:ins>
      <w:r>
        <w:t xml:space="preserve">human being can understand. </w:t>
      </w:r>
    </w:p>
    <w:p w14:paraId="3882A48D" w14:textId="77777777" w:rsidR="001210F6" w:rsidRDefault="001210F6" w:rsidP="005F59EA">
      <w:pPr>
        <w:pStyle w:val="BodyText"/>
        <w:rPr>
          <w:lang w:eastAsia="zh-CN"/>
        </w:rPr>
      </w:pPr>
      <w:r>
        <w:t xml:space="preserve">Note that since similarity is defined as the dot product of two normalized vectors, the range of a similarity is between 0 and 1, with 1 meaning two words being exactly the same. The similarity is always positive because all the vectors are in the first quadrant. </w:t>
      </w:r>
    </w:p>
    <w:p w14:paraId="06EF882C" w14:textId="77777777" w:rsidR="001210F6" w:rsidRDefault="001210F6" w:rsidP="005F59EA">
      <w:pPr>
        <w:pStyle w:val="Heading2"/>
      </w:pPr>
      <w:bookmarkStart w:id="37" w:name="_Toc32232128"/>
      <w:bookmarkStart w:id="38" w:name="_Toc32487801"/>
      <w:r>
        <w:t>Sentence embeddings</w:t>
      </w:r>
      <w:bookmarkEnd w:id="37"/>
      <w:bookmarkEnd w:id="38"/>
    </w:p>
    <w:p w14:paraId="2E47B662" w14:textId="5C53A216" w:rsidR="001210F6" w:rsidRDefault="001210F6" w:rsidP="005F59EA">
      <w:pPr>
        <w:pStyle w:val="BodyText"/>
      </w:pPr>
      <w:r>
        <w:t xml:space="preserve">As mentioned </w:t>
      </w:r>
      <w:ins w:id="39" w:author="IBM Resilient" w:date="2020-02-13T14:08:00Z">
        <w:r w:rsidR="00DB39E9">
          <w:t>previously</w:t>
        </w:r>
      </w:ins>
      <w:r>
        <w:t xml:space="preserve">, </w:t>
      </w:r>
      <w:proofErr w:type="spellStart"/>
      <w:r>
        <w:t>gensim</w:t>
      </w:r>
      <w:proofErr w:type="spellEnd"/>
      <w:r>
        <w:t xml:space="preserve"> word2vec can convert words into vectors. Simi</w:t>
      </w:r>
      <w:ins w:id="40" w:author="IBM Resilient" w:date="2020-02-13T14:08:00Z">
        <w:r w:rsidR="00DB39E9">
          <w:t>l</w:t>
        </w:r>
      </w:ins>
      <w:r>
        <w:t xml:space="preserve">arity between words can be computed as the dot product of corresponding vectors. The next step is to compute similarity between sentences. </w:t>
      </w:r>
    </w:p>
    <w:p w14:paraId="102CA280" w14:textId="0F7E0AED" w:rsidR="001210F6" w:rsidRPr="00A14BD7" w:rsidRDefault="001210F6" w:rsidP="005F59EA">
      <w:pPr>
        <w:pStyle w:val="BodyText"/>
      </w:pPr>
      <w:r>
        <w:t xml:space="preserve">A simple approach is to represent a sentence using the sum of the vectors of all the words in the sentence. This is also called sentence embeddings. </w:t>
      </w:r>
      <w:ins w:id="41" w:author="IBM Resilient" w:date="2020-02-13T14:09:00Z">
        <w:r w:rsidR="00DB39E9">
          <w:t>T</w:t>
        </w:r>
      </w:ins>
      <w:r>
        <w:t>his simple approach can give useful results, with small enhancements, according to this research result</w:t>
      </w:r>
      <w:r w:rsidRPr="00577C78">
        <w:rPr>
          <w:vertAlign w:val="superscript"/>
        </w:rPr>
        <w:fldChar w:fldCharType="begin"/>
      </w:r>
      <w:r w:rsidRPr="00577C78">
        <w:rPr>
          <w:vertAlign w:val="superscript"/>
        </w:rPr>
        <w:instrText xml:space="preserve"> REF _Ref31888019 \r \h </w:instrText>
      </w:r>
      <w:r>
        <w:rPr>
          <w:vertAlign w:val="superscript"/>
        </w:rPr>
        <w:instrText xml:space="preserve"> \* MERGEFORMAT </w:instrText>
      </w:r>
      <w:r w:rsidRPr="00577C78">
        <w:rPr>
          <w:vertAlign w:val="superscript"/>
        </w:rPr>
      </w:r>
      <w:r w:rsidRPr="00577C78">
        <w:rPr>
          <w:vertAlign w:val="superscript"/>
        </w:rPr>
        <w:fldChar w:fldCharType="separate"/>
      </w:r>
      <w:r w:rsidRPr="00577C78">
        <w:rPr>
          <w:vertAlign w:val="superscript"/>
        </w:rPr>
        <w:t>2</w:t>
      </w:r>
      <w:r w:rsidRPr="00577C78">
        <w:rPr>
          <w:vertAlign w:val="superscript"/>
        </w:rPr>
        <w:fldChar w:fldCharType="end"/>
      </w:r>
      <w:r>
        <w:t xml:space="preserve"> from Princeton. </w:t>
      </w:r>
    </w:p>
    <w:p w14:paraId="1B62B443" w14:textId="77777777" w:rsidR="001210F6" w:rsidRDefault="001210F6" w:rsidP="005F59EA">
      <w:pPr>
        <w:pStyle w:val="BodyText"/>
      </w:pPr>
      <w:r>
        <w:t>There are two enhancements:</w:t>
      </w:r>
    </w:p>
    <w:p w14:paraId="34AA24D0" w14:textId="77777777" w:rsidR="001210F6" w:rsidRDefault="001210F6" w:rsidP="005F59EA">
      <w:pPr>
        <w:pStyle w:val="ListBullet"/>
      </w:pPr>
      <w:r>
        <w:t>Use Smooth Inverse Frequency (SIF) to lower down the contribution of common words</w:t>
      </w:r>
    </w:p>
    <w:p w14:paraId="7E531B6C" w14:textId="77777777" w:rsidR="001210F6" w:rsidRDefault="001210F6" w:rsidP="005F59EA">
      <w:pPr>
        <w:pStyle w:val="ListBullet"/>
      </w:pPr>
      <w:r>
        <w:t>Remove the principle component from each sentence vector</w:t>
      </w:r>
    </w:p>
    <w:p w14:paraId="554FF299" w14:textId="77777777" w:rsidR="001210F6" w:rsidRDefault="001210F6" w:rsidP="005F59EA">
      <w:pPr>
        <w:pStyle w:val="ListBullet"/>
        <w:numPr>
          <w:ilvl w:val="0"/>
          <w:numId w:val="0"/>
        </w:numPr>
        <w:ind w:left="360"/>
      </w:pPr>
    </w:p>
    <w:p w14:paraId="771AB4DD" w14:textId="77777777" w:rsidR="001210F6" w:rsidRPr="005F59EA" w:rsidRDefault="001210F6" w:rsidP="005F59EA">
      <w:pPr>
        <w:pStyle w:val="Heading3"/>
      </w:pPr>
      <w:bookmarkStart w:id="42" w:name="_Toc32232129"/>
      <w:bookmarkStart w:id="43" w:name="_Toc32487802"/>
      <w:r w:rsidRPr="005F59EA">
        <w:t>SIF</w:t>
      </w:r>
      <w:bookmarkEnd w:id="42"/>
      <w:bookmarkEnd w:id="43"/>
    </w:p>
    <w:p w14:paraId="569987F5" w14:textId="77777777" w:rsidR="001210F6" w:rsidRDefault="001210F6" w:rsidP="005F59EA">
      <w:pPr>
        <w:pStyle w:val="BodyText"/>
      </w:pPr>
      <w:r>
        <w:t>When word vectors are summed up to get the sentence vector, a weight factor is assigned to each word vector</w:t>
      </w:r>
    </w:p>
    <w:p w14:paraId="5B019DA4" w14:textId="77777777" w:rsidR="001210F6" w:rsidRPr="005920FB" w:rsidRDefault="00F85E86" w:rsidP="005F59EA">
      <w:pPr>
        <w:pStyle w:val="BodyText"/>
      </w:pPr>
      <m:oMathPara>
        <m:oMath>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r>
                <w:rPr>
                  <w:rFonts w:ascii="Cambria Math" w:hAnsi="Cambria Math"/>
                </w:rPr>
                <m:t>wc</m:t>
              </m:r>
            </m:den>
          </m:f>
        </m:oMath>
      </m:oMathPara>
    </w:p>
    <w:p w14:paraId="68097C09" w14:textId="542F00D8" w:rsidR="001210F6" w:rsidRDefault="001210F6" w:rsidP="005F59EA">
      <w:pPr>
        <w:pStyle w:val="BodyText"/>
      </w:pPr>
      <w:r>
        <w:lastRenderedPageBreak/>
        <w:t xml:space="preserve">Here </w:t>
      </w:r>
      <m:oMath>
        <m:r>
          <w:rPr>
            <w:rFonts w:ascii="Cambria Math" w:hAnsi="Cambria Math"/>
          </w:rPr>
          <m:t xml:space="preserve">a= </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is a small constant</w:t>
      </w:r>
      <w:ins w:id="44" w:author="IBM Resilient" w:date="2020-02-13T14:09:00Z">
        <w:r w:rsidR="00DB39E9">
          <w:t>,</w:t>
        </w:r>
      </w:ins>
      <w:r>
        <w:t xml:space="preserve"> </w:t>
      </w:r>
      <w:ins w:id="45" w:author="IBM Resilient" w:date="2020-02-13T14:09:00Z">
        <w:r w:rsidR="00DB39E9">
          <w:t>a</w:t>
        </w:r>
      </w:ins>
      <w:r>
        <w:t xml:space="preserve">nd </w:t>
      </w:r>
      <w:proofErr w:type="spellStart"/>
      <w:r>
        <w:t>wc</w:t>
      </w:r>
      <w:proofErr w:type="spellEnd"/>
      <w:r>
        <w:t xml:space="preserve"> is the word count. The </w:t>
      </w:r>
      <w:ins w:id="46" w:author="IBM Resilient" w:date="2020-02-13T14:09:00Z">
        <w:r w:rsidR="00DB39E9">
          <w:t xml:space="preserve">larger </w:t>
        </w:r>
      </w:ins>
      <w:r>
        <w:t>the word count, the smaller the contribution.</w:t>
      </w:r>
    </w:p>
    <w:p w14:paraId="4EE84ED8" w14:textId="77777777" w:rsidR="001210F6" w:rsidRDefault="001210F6" w:rsidP="005F59EA">
      <w:pPr>
        <w:pStyle w:val="BodyText"/>
      </w:pPr>
      <w:r>
        <w:t xml:space="preserve">To understand this, imagine a word that appears in all the incidents. This word is then not very useful in distinguishing different incidents. </w:t>
      </w:r>
    </w:p>
    <w:p w14:paraId="41258BAF" w14:textId="77777777" w:rsidR="001210F6" w:rsidRDefault="001210F6" w:rsidP="005F59EA">
      <w:pPr>
        <w:pStyle w:val="Heading3"/>
      </w:pPr>
      <w:bookmarkStart w:id="47" w:name="_Toc32232130"/>
      <w:bookmarkStart w:id="48" w:name="_Toc32487803"/>
      <w:r>
        <w:t>Remove principle component</w:t>
      </w:r>
      <w:bookmarkEnd w:id="47"/>
      <w:bookmarkEnd w:id="48"/>
    </w:p>
    <w:p w14:paraId="586CA2E5" w14:textId="274BD45A" w:rsidR="001210F6" w:rsidRDefault="001210F6" w:rsidP="005F59EA">
      <w:pPr>
        <w:pStyle w:val="BodyText"/>
      </w:pPr>
      <w:r>
        <w:t xml:space="preserve"> According to the research of the Princeton paper</w:t>
      </w:r>
      <w:r w:rsidRPr="005920FB">
        <w:rPr>
          <w:vertAlign w:val="superscript"/>
        </w:rPr>
        <w:fldChar w:fldCharType="begin"/>
      </w:r>
      <w:r w:rsidRPr="005920FB">
        <w:rPr>
          <w:vertAlign w:val="superscript"/>
        </w:rPr>
        <w:instrText xml:space="preserve"> REF _Ref31888019 \r \h </w:instrText>
      </w:r>
      <w:r>
        <w:rPr>
          <w:vertAlign w:val="superscript"/>
        </w:rPr>
        <w:instrText xml:space="preserve"> \* MERGEFORMAT </w:instrText>
      </w:r>
      <w:r w:rsidRPr="005920FB">
        <w:rPr>
          <w:vertAlign w:val="superscript"/>
        </w:rPr>
      </w:r>
      <w:r w:rsidRPr="005920FB">
        <w:rPr>
          <w:vertAlign w:val="superscript"/>
        </w:rPr>
        <w:fldChar w:fldCharType="separate"/>
      </w:r>
      <w:r w:rsidRPr="005920FB">
        <w:rPr>
          <w:vertAlign w:val="superscript"/>
        </w:rPr>
        <w:t>2</w:t>
      </w:r>
      <w:r w:rsidRPr="005920FB">
        <w:rPr>
          <w:vertAlign w:val="superscript"/>
        </w:rPr>
        <w:fldChar w:fldCharType="end"/>
      </w:r>
      <w:r>
        <w:t xml:space="preserve">, the sentence vectors obtained by summing word vectors using SIF still share a common principle component (vector component). This is caused by some common words shared by all the sentences. By removing this shared principle component, the model can give </w:t>
      </w:r>
      <w:ins w:id="49" w:author="IBM Resilient" w:date="2020-02-13T14:10:00Z">
        <w:r w:rsidR="00DB39E9">
          <w:t xml:space="preserve">a </w:t>
        </w:r>
      </w:ins>
      <w:r>
        <w:t>more accurate result.</w:t>
      </w:r>
    </w:p>
    <w:p w14:paraId="5AB221BA" w14:textId="77777777" w:rsidR="001210F6" w:rsidRPr="00577C78" w:rsidRDefault="001210F6" w:rsidP="005F59EA">
      <w:pPr>
        <w:pStyle w:val="BodyText"/>
      </w:pPr>
      <w:r>
        <w:t xml:space="preserve">Resilient Machine Learning Integration uses the PCA algorithm of </w:t>
      </w:r>
      <w:proofErr w:type="spellStart"/>
      <w:r>
        <w:t>scikit</w:t>
      </w:r>
      <w:proofErr w:type="spellEnd"/>
      <w:r>
        <w:t xml:space="preserve">-learn to obtain the principle component from the sentence vectors. </w:t>
      </w:r>
      <w:r w:rsidRPr="005920FB">
        <w:t xml:space="preserve"> </w:t>
      </w:r>
    </w:p>
    <w:p w14:paraId="7EC4C40B" w14:textId="77777777" w:rsidR="001210F6" w:rsidRDefault="001210F6" w:rsidP="005F59EA">
      <w:pPr>
        <w:pStyle w:val="Heading1"/>
      </w:pPr>
      <w:bookmarkStart w:id="50" w:name="_Toc32232131"/>
      <w:bookmarkStart w:id="51" w:name="_Toc32487804"/>
      <w:bookmarkStart w:id="52" w:name="_Toc509305886"/>
      <w:r>
        <w:t>Resilient NLP</w:t>
      </w:r>
      <w:bookmarkEnd w:id="50"/>
      <w:bookmarkEnd w:id="51"/>
    </w:p>
    <w:p w14:paraId="5DA1D447" w14:textId="77777777" w:rsidR="001210F6" w:rsidRDefault="001210F6" w:rsidP="005F59EA">
      <w:pPr>
        <w:pStyle w:val="BodyText"/>
      </w:pPr>
      <w:r>
        <w:t>There are two separate processes:</w:t>
      </w:r>
    </w:p>
    <w:p w14:paraId="2459926B" w14:textId="77777777" w:rsidR="001210F6" w:rsidRPr="005F59EA" w:rsidRDefault="001210F6" w:rsidP="005F59EA">
      <w:pPr>
        <w:pStyle w:val="ListBullet"/>
      </w:pPr>
      <w:r w:rsidRPr="005F59EA">
        <w:t>Build an NLP model</w:t>
      </w:r>
    </w:p>
    <w:p w14:paraId="1B52D88F" w14:textId="77777777" w:rsidR="001210F6" w:rsidRPr="005F59EA" w:rsidRDefault="001210F6" w:rsidP="005F59EA">
      <w:pPr>
        <w:pStyle w:val="ListBullet"/>
      </w:pPr>
      <w:r w:rsidRPr="005F59EA">
        <w:t>Use a pre-built NLP model to find similarity</w:t>
      </w:r>
    </w:p>
    <w:p w14:paraId="544A9694" w14:textId="77777777" w:rsidR="001210F6" w:rsidRDefault="001210F6" w:rsidP="005F59EA">
      <w:pPr>
        <w:pStyle w:val="Heading2"/>
      </w:pPr>
      <w:bookmarkStart w:id="53" w:name="_Toc32232132"/>
      <w:bookmarkStart w:id="54" w:name="_Toc32487805"/>
      <w:r>
        <w:t>Build an NLP model</w:t>
      </w:r>
      <w:bookmarkEnd w:id="53"/>
      <w:bookmarkEnd w:id="54"/>
    </w:p>
    <w:p w14:paraId="4C7F812F" w14:textId="77777777" w:rsidR="001210F6" w:rsidRDefault="001210F6" w:rsidP="005F59EA">
      <w:pPr>
        <w:pStyle w:val="BodyText"/>
      </w:pPr>
      <w:r>
        <w:t>The steps to build an NLP model can be summarized into the following data flow diagram.</w:t>
      </w:r>
    </w:p>
    <w:p w14:paraId="528BC49C" w14:textId="77777777" w:rsidR="001210F6" w:rsidRDefault="001210F6" w:rsidP="005F59EA">
      <w:pPr>
        <w:pStyle w:val="BodyText"/>
      </w:pPr>
      <w:r>
        <w:rPr>
          <w:noProof/>
        </w:rPr>
        <w:drawing>
          <wp:inline distT="0" distB="0" distL="0" distR="0" wp14:anchorId="402ED8B1" wp14:editId="603BD058">
            <wp:extent cx="5486400" cy="2398395"/>
            <wp:effectExtent l="101600" t="152400" r="342900" b="34480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LP_dataflow.png"/>
                    <pic:cNvPicPr/>
                  </pic:nvPicPr>
                  <pic:blipFill>
                    <a:blip r:embed="rId21"/>
                    <a:stretch>
                      <a:fillRect/>
                    </a:stretch>
                  </pic:blipFill>
                  <pic:spPr>
                    <a:xfrm>
                      <a:off x="0" y="0"/>
                      <a:ext cx="5486400" cy="2398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027B06" w14:textId="77777777" w:rsidR="001210F6" w:rsidRDefault="001210F6" w:rsidP="005F59EA">
      <w:pPr>
        <w:pStyle w:val="BodyText"/>
      </w:pPr>
      <w:r>
        <w:t>The steps include:</w:t>
      </w:r>
    </w:p>
    <w:p w14:paraId="153673AB" w14:textId="77777777" w:rsidR="001210F6" w:rsidRDefault="001210F6" w:rsidP="005F59EA">
      <w:pPr>
        <w:pStyle w:val="ListBullet"/>
        <w:rPr>
          <w:sz w:val="24"/>
        </w:rPr>
      </w:pPr>
      <w:r>
        <w:t xml:space="preserve">The raw data (incidents) is used as training dataset to build a </w:t>
      </w:r>
      <w:proofErr w:type="spellStart"/>
      <w:r>
        <w:t>gensim</w:t>
      </w:r>
      <w:proofErr w:type="spellEnd"/>
      <w:r>
        <w:t xml:space="preserve"> word2vec model. The result is saved into a .txt file. By default, this file is named resilient-w2v.txt.</w:t>
      </w:r>
    </w:p>
    <w:p w14:paraId="65001C78" w14:textId="77777777" w:rsidR="001210F6" w:rsidRDefault="001210F6" w:rsidP="005F59EA">
      <w:pPr>
        <w:pStyle w:val="ListBullet"/>
      </w:pPr>
      <w:r>
        <w:t>The raw data is used to get word count. The data is saved into a file called resilient-</w:t>
      </w:r>
      <w:proofErr w:type="spellStart"/>
      <w:r>
        <w:t>sif.pkl</w:t>
      </w:r>
      <w:proofErr w:type="spellEnd"/>
      <w:r>
        <w:t>.</w:t>
      </w:r>
    </w:p>
    <w:p w14:paraId="50510E05" w14:textId="6ABCE0E3" w:rsidR="001210F6" w:rsidRDefault="001210F6" w:rsidP="005F59EA">
      <w:pPr>
        <w:pStyle w:val="ListBullet"/>
      </w:pPr>
      <w:r>
        <w:t>The raw data and the above generated data are used to get sentence vectors</w:t>
      </w:r>
      <w:ins w:id="55" w:author="IBM Resilient" w:date="2020-02-13T14:10:00Z">
        <w:r w:rsidR="00DB39E9">
          <w:t>.</w:t>
        </w:r>
      </w:ins>
    </w:p>
    <w:p w14:paraId="5093BB45" w14:textId="77777777" w:rsidR="001210F6" w:rsidRDefault="001210F6" w:rsidP="005F59EA">
      <w:pPr>
        <w:pStyle w:val="ListBullet"/>
      </w:pPr>
      <w:r>
        <w:t>PCA is then computed using the sentence vectors. PCA data is saved into resilient-</w:t>
      </w:r>
      <w:proofErr w:type="spellStart"/>
      <w:r>
        <w:t>pca.json</w:t>
      </w:r>
      <w:proofErr w:type="spellEnd"/>
      <w:r>
        <w:t>.</w:t>
      </w:r>
    </w:p>
    <w:p w14:paraId="4E841DA8" w14:textId="77777777" w:rsidR="001210F6" w:rsidRDefault="001210F6" w:rsidP="005F59EA">
      <w:pPr>
        <w:pStyle w:val="ListBullet"/>
      </w:pPr>
      <w:r>
        <w:t>PCA is removed from each sentence vector, and all sentence vectors are saved into resilient-</w:t>
      </w:r>
      <w:proofErr w:type="spellStart"/>
      <w:r>
        <w:t>vec.json</w:t>
      </w:r>
      <w:proofErr w:type="spellEnd"/>
      <w:r>
        <w:t>.</w:t>
      </w:r>
    </w:p>
    <w:p w14:paraId="3D729CD5" w14:textId="100B46B2" w:rsidR="001210F6" w:rsidRDefault="001210F6" w:rsidP="005F59EA">
      <w:pPr>
        <w:pStyle w:val="ListBullet"/>
        <w:numPr>
          <w:ilvl w:val="0"/>
          <w:numId w:val="0"/>
        </w:numPr>
      </w:pPr>
      <w:r>
        <w:lastRenderedPageBreak/>
        <w:t>Note this is a</w:t>
      </w:r>
      <w:ins w:id="56" w:author="IBM Resilient" w:date="2020-02-13T14:10:00Z">
        <w:r w:rsidR="00DB39E9">
          <w:t>n</w:t>
        </w:r>
      </w:ins>
      <w:r>
        <w:t xml:space="preserve"> unsupervised learning algorithm, thus the whole dataset is used to train the NLP model. </w:t>
      </w:r>
    </w:p>
    <w:p w14:paraId="70F7794F" w14:textId="77777777" w:rsidR="001210F6" w:rsidRDefault="001210F6" w:rsidP="005F59EA">
      <w:pPr>
        <w:pStyle w:val="Heading2"/>
      </w:pPr>
      <w:bookmarkStart w:id="57" w:name="_Toc32232133"/>
      <w:bookmarkStart w:id="58" w:name="_Toc32487806"/>
      <w:r>
        <w:t>Use an NLP model to find similarity</w:t>
      </w:r>
      <w:bookmarkEnd w:id="57"/>
      <w:bookmarkEnd w:id="58"/>
    </w:p>
    <w:p w14:paraId="60F5B50C" w14:textId="2A404113" w:rsidR="001210F6" w:rsidRDefault="001210F6" w:rsidP="005F59EA">
      <w:pPr>
        <w:pStyle w:val="BodyText"/>
      </w:pPr>
      <w:r>
        <w:t xml:space="preserve">As shown </w:t>
      </w:r>
      <w:ins w:id="59" w:author="IBM Resilient" w:date="2020-02-13T14:11:00Z">
        <w:r w:rsidR="00DB39E9">
          <w:t>previously</w:t>
        </w:r>
      </w:ins>
      <w:r>
        <w:t>, an NLP model is saved into 4 files:</w:t>
      </w:r>
    </w:p>
    <w:p w14:paraId="4D2F762F" w14:textId="39F41FF2" w:rsidR="001210F6" w:rsidRDefault="001210F6" w:rsidP="005F59EA">
      <w:pPr>
        <w:pStyle w:val="ListBullet"/>
      </w:pPr>
      <w:r>
        <w:t>resilient-w2v.txt: The word2vec model in text format. This is basically a word-vector dictionary</w:t>
      </w:r>
      <w:ins w:id="60" w:author="IBM Resilient" w:date="2020-02-13T14:11:00Z">
        <w:r w:rsidR="00DB39E9">
          <w:t>.</w:t>
        </w:r>
      </w:ins>
    </w:p>
    <w:p w14:paraId="30D5C756" w14:textId="7E0D513D" w:rsidR="001210F6" w:rsidRDefault="001210F6" w:rsidP="005F59EA">
      <w:pPr>
        <w:pStyle w:val="ListBullet"/>
      </w:pPr>
      <w:r>
        <w:t>resilient-</w:t>
      </w:r>
      <w:proofErr w:type="spellStart"/>
      <w:r>
        <w:t>sif.pkl</w:t>
      </w:r>
      <w:proofErr w:type="spellEnd"/>
      <w:r>
        <w:t xml:space="preserve">: The word count used for SIF. This is a word-count dictionary saved in </w:t>
      </w:r>
      <w:ins w:id="61" w:author="IBM Resilient" w:date="2020-02-13T14:11:00Z">
        <w:r w:rsidR="00DB39E9">
          <w:t>P</w:t>
        </w:r>
      </w:ins>
      <w:r>
        <w:t>ython pickle format.</w:t>
      </w:r>
    </w:p>
    <w:p w14:paraId="144CF50D" w14:textId="5FF27B1B" w:rsidR="001210F6" w:rsidRDefault="001210F6" w:rsidP="005F59EA">
      <w:pPr>
        <w:pStyle w:val="ListBullet"/>
      </w:pPr>
      <w:r>
        <w:t>resilient-</w:t>
      </w:r>
      <w:proofErr w:type="spellStart"/>
      <w:proofErr w:type="gramStart"/>
      <w:r>
        <w:t>pca.json</w:t>
      </w:r>
      <w:proofErr w:type="spellEnd"/>
      <w:proofErr w:type="gramEnd"/>
      <w:r>
        <w:t xml:space="preserve">: The principle component vector saved in </w:t>
      </w:r>
      <w:ins w:id="62" w:author="IBM Resilient" w:date="2020-02-13T14:11:00Z">
        <w:r w:rsidR="00DB39E9">
          <w:t xml:space="preserve">JSON </w:t>
        </w:r>
      </w:ins>
      <w:r>
        <w:t>format</w:t>
      </w:r>
      <w:ins w:id="63" w:author="IBM Resilient" w:date="2020-02-13T14:11:00Z">
        <w:r w:rsidR="00DB39E9">
          <w:t>.</w:t>
        </w:r>
      </w:ins>
    </w:p>
    <w:p w14:paraId="6761C026" w14:textId="7469B504" w:rsidR="001210F6" w:rsidRDefault="001210F6" w:rsidP="005F59EA">
      <w:pPr>
        <w:pStyle w:val="ListBullet"/>
      </w:pPr>
      <w:r>
        <w:t>resilient-</w:t>
      </w:r>
      <w:proofErr w:type="spellStart"/>
      <w:r>
        <w:t>vec.json</w:t>
      </w:r>
      <w:proofErr w:type="spellEnd"/>
      <w:r>
        <w:t xml:space="preserve">: Strictly speaking, this is not part of the NLP model. This stores the computed vectors for all the (historical) incidents. It is an </w:t>
      </w:r>
      <w:proofErr w:type="spellStart"/>
      <w:r>
        <w:t>incident_id</w:t>
      </w:r>
      <w:proofErr w:type="spellEnd"/>
      <w:r>
        <w:t xml:space="preserve">-vector dictionary in </w:t>
      </w:r>
      <w:ins w:id="64" w:author="IBM Resilient" w:date="2020-02-13T14:11:00Z">
        <w:r w:rsidR="00DB39E9">
          <w:t xml:space="preserve">JSON </w:t>
        </w:r>
      </w:ins>
      <w:r>
        <w:t>format.</w:t>
      </w:r>
    </w:p>
    <w:p w14:paraId="2C155623" w14:textId="77777777" w:rsidR="001210F6" w:rsidRDefault="001210F6" w:rsidP="005F59EA">
      <w:pPr>
        <w:pStyle w:val="ListBullet"/>
        <w:numPr>
          <w:ilvl w:val="0"/>
          <w:numId w:val="0"/>
        </w:numPr>
        <w:ind w:left="360"/>
      </w:pPr>
    </w:p>
    <w:p w14:paraId="49963882" w14:textId="77777777" w:rsidR="001210F6" w:rsidRDefault="001210F6" w:rsidP="00CA74CE">
      <w:pPr>
        <w:pStyle w:val="BodyText"/>
      </w:pPr>
      <w:r>
        <w:t>To find similarity for a new incident, the above four files are used in the following steps:</w:t>
      </w:r>
    </w:p>
    <w:p w14:paraId="2302AB1F" w14:textId="57994053" w:rsidR="001210F6" w:rsidRDefault="001210F6" w:rsidP="005F59EA">
      <w:pPr>
        <w:pStyle w:val="ListBullet"/>
        <w:rPr>
          <w:sz w:val="24"/>
        </w:rPr>
      </w:pPr>
      <w:r>
        <w:t>Use the resilient-w2v.txt file to find the vector for each word of the new incident</w:t>
      </w:r>
      <w:ins w:id="65" w:author="IBM Resilient" w:date="2020-02-13T14:12:00Z">
        <w:r w:rsidR="00DB39E9">
          <w:t>.</w:t>
        </w:r>
      </w:ins>
    </w:p>
    <w:p w14:paraId="386B7A36" w14:textId="639AB79E" w:rsidR="001210F6" w:rsidRDefault="001210F6" w:rsidP="005F59EA">
      <w:pPr>
        <w:pStyle w:val="ListBullet"/>
      </w:pPr>
      <w:r>
        <w:t>Use the resilient-</w:t>
      </w:r>
      <w:proofErr w:type="spellStart"/>
      <w:r>
        <w:t>sif.pkl</w:t>
      </w:r>
      <w:proofErr w:type="spellEnd"/>
      <w:r>
        <w:t xml:space="preserve"> file to find the weight factor for each word</w:t>
      </w:r>
      <w:ins w:id="66" w:author="IBM Resilient" w:date="2020-02-13T14:12:00Z">
        <w:r w:rsidR="00DB39E9">
          <w:t>.</w:t>
        </w:r>
      </w:ins>
    </w:p>
    <w:p w14:paraId="0E3C3B11" w14:textId="73B53B91" w:rsidR="001210F6" w:rsidRDefault="001210F6" w:rsidP="005F59EA">
      <w:pPr>
        <w:pStyle w:val="ListBullet"/>
      </w:pPr>
      <w:r>
        <w:t>Sum up the word vector to get the sentence vector</w:t>
      </w:r>
      <w:ins w:id="67" w:author="IBM Resilient" w:date="2020-02-13T14:12:00Z">
        <w:r w:rsidR="00DB39E9">
          <w:t>.</w:t>
        </w:r>
      </w:ins>
    </w:p>
    <w:p w14:paraId="37B2BFA9" w14:textId="49E1D9D1" w:rsidR="001210F6" w:rsidRDefault="001210F6" w:rsidP="005F59EA">
      <w:pPr>
        <w:pStyle w:val="ListBullet"/>
      </w:pPr>
      <w:r>
        <w:t>Remove PCA vector (saved in resilient-</w:t>
      </w:r>
      <w:proofErr w:type="spellStart"/>
      <w:r>
        <w:t>pca.json</w:t>
      </w:r>
      <w:proofErr w:type="spellEnd"/>
      <w:r>
        <w:t>) from the sentence vector above</w:t>
      </w:r>
      <w:ins w:id="68" w:author="IBM Resilient" w:date="2020-02-13T14:12:00Z">
        <w:r w:rsidR="00DB39E9">
          <w:t>.</w:t>
        </w:r>
      </w:ins>
    </w:p>
    <w:p w14:paraId="5F6F90FB" w14:textId="62853B47" w:rsidR="001210F6" w:rsidRDefault="001210F6" w:rsidP="005F59EA">
      <w:pPr>
        <w:pStyle w:val="ListBullet"/>
      </w:pPr>
      <w:r>
        <w:t xml:space="preserve">Compute the dot product of this new sentence vector and each sentence vector </w:t>
      </w:r>
      <w:ins w:id="69" w:author="IBM Resilient" w:date="2020-02-13T14:12:00Z">
        <w:r w:rsidR="00DB39E9">
          <w:t xml:space="preserve">is </w:t>
        </w:r>
      </w:ins>
      <w:r>
        <w:t>saved in resilient-</w:t>
      </w:r>
      <w:proofErr w:type="spellStart"/>
      <w:r>
        <w:t>vec.json</w:t>
      </w:r>
      <w:proofErr w:type="spellEnd"/>
      <w:ins w:id="70" w:author="IBM Resilient" w:date="2020-02-13T14:12:00Z">
        <w:r w:rsidR="00DB39E9">
          <w:t>.</w:t>
        </w:r>
      </w:ins>
    </w:p>
    <w:p w14:paraId="5619DE2D" w14:textId="6778465C" w:rsidR="001210F6" w:rsidRDefault="001210F6" w:rsidP="005F59EA">
      <w:pPr>
        <w:pStyle w:val="ListBullet"/>
      </w:pPr>
      <w:r>
        <w:t>Find the top similarities</w:t>
      </w:r>
      <w:ins w:id="71" w:author="IBM Resilient" w:date="2020-02-13T14:12:00Z">
        <w:r w:rsidR="00DB39E9">
          <w:t>.</w:t>
        </w:r>
      </w:ins>
    </w:p>
    <w:p w14:paraId="396D3AE4" w14:textId="77777777" w:rsidR="001210F6" w:rsidRDefault="001210F6" w:rsidP="005F59EA">
      <w:pPr>
        <w:pStyle w:val="ListBullet"/>
        <w:numPr>
          <w:ilvl w:val="0"/>
          <w:numId w:val="0"/>
        </w:numPr>
        <w:ind w:left="360"/>
      </w:pPr>
    </w:p>
    <w:p w14:paraId="2E790ECD" w14:textId="77777777" w:rsidR="001210F6" w:rsidRDefault="001210F6" w:rsidP="005F59EA">
      <w:pPr>
        <w:pStyle w:val="ListBullet"/>
        <w:numPr>
          <w:ilvl w:val="0"/>
          <w:numId w:val="0"/>
        </w:numPr>
        <w:ind w:left="360"/>
      </w:pPr>
      <w:r>
        <w:rPr>
          <w:noProof/>
        </w:rPr>
        <w:drawing>
          <wp:inline distT="0" distB="0" distL="0" distR="0" wp14:anchorId="71B4BC32" wp14:editId="3DA4D083">
            <wp:extent cx="5486400" cy="1106170"/>
            <wp:effectExtent l="101600" t="152400" r="292100" b="34163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LP_search_dataflow.png"/>
                    <pic:cNvPicPr/>
                  </pic:nvPicPr>
                  <pic:blipFill>
                    <a:blip r:embed="rId22"/>
                    <a:stretch>
                      <a:fillRect/>
                    </a:stretch>
                  </pic:blipFill>
                  <pic:spPr>
                    <a:xfrm>
                      <a:off x="0" y="0"/>
                      <a:ext cx="5486400" cy="1106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399D5F" w14:textId="75FDEA2D" w:rsidR="001210F6" w:rsidRDefault="001210F6" w:rsidP="005F59EA">
      <w:pPr>
        <w:pStyle w:val="BodyText"/>
      </w:pPr>
      <w:r>
        <w:t>One small detail here. The resilient-</w:t>
      </w:r>
      <w:proofErr w:type="spellStart"/>
      <w:r>
        <w:t>vec.json</w:t>
      </w:r>
      <w:proofErr w:type="spellEnd"/>
      <w:r>
        <w:t xml:space="preserve"> file saves all the vectors for those incidents created before the NLP model is built. Incidents created after the model is built are not included in the resilient-</w:t>
      </w:r>
      <w:proofErr w:type="spellStart"/>
      <w:r>
        <w:t>vec.json</w:t>
      </w:r>
      <w:proofErr w:type="spellEnd"/>
      <w:r>
        <w:t xml:space="preserve"> file. But they should be taken into consideration as well when searching for similar incidents. Thus</w:t>
      </w:r>
      <w:ins w:id="72" w:author="IBM Resilient" w:date="2020-02-13T14:12:00Z">
        <w:r w:rsidR="00DB39E9">
          <w:t>,</w:t>
        </w:r>
      </w:ins>
      <w:r>
        <w:t xml:space="preserve"> the function component looks for the highest incident </w:t>
      </w:r>
      <w:ins w:id="73" w:author="IBM Resilient" w:date="2020-02-13T14:13:00Z">
        <w:r w:rsidR="00DB39E9">
          <w:t xml:space="preserve">ID </w:t>
        </w:r>
      </w:ins>
      <w:r>
        <w:t>saved in resilient-</w:t>
      </w:r>
      <w:proofErr w:type="spellStart"/>
      <w:proofErr w:type="gramStart"/>
      <w:r>
        <w:t>vec.json</w:t>
      </w:r>
      <w:proofErr w:type="spellEnd"/>
      <w:proofErr w:type="gramEnd"/>
      <w:r>
        <w:t xml:space="preserve">, and then downloads incidents with </w:t>
      </w:r>
      <w:ins w:id="74" w:author="IBM Resilient" w:date="2020-02-13T14:13:00Z">
        <w:r w:rsidR="00DB39E9">
          <w:t xml:space="preserve">an ID </w:t>
        </w:r>
      </w:ins>
      <w:r>
        <w:t xml:space="preserve">higher than that. Those newly downloaded incidents </w:t>
      </w:r>
      <w:ins w:id="75" w:author="IBM Resilient" w:date="2020-02-13T14:13:00Z">
        <w:r w:rsidR="00DB39E9">
          <w:t>are</w:t>
        </w:r>
      </w:ins>
      <w:r>
        <w:t xml:space="preserve"> used in the search for similar incidents.</w:t>
      </w:r>
    </w:p>
    <w:p w14:paraId="3E57299E" w14:textId="0E47C27E" w:rsidR="001210F6" w:rsidRDefault="001210F6" w:rsidP="005F59EA">
      <w:pPr>
        <w:pStyle w:val="BodyText"/>
      </w:pPr>
      <w:r>
        <w:t>Also note that resilient-</w:t>
      </w:r>
      <w:proofErr w:type="spellStart"/>
      <w:r>
        <w:t>vec.json</w:t>
      </w:r>
      <w:proofErr w:type="spellEnd"/>
      <w:r>
        <w:t xml:space="preserve"> is created when the model is built. If an incident is created before the model is built, it </w:t>
      </w:r>
      <w:ins w:id="76" w:author="IBM Resilient" w:date="2020-02-13T14:13:00Z">
        <w:r w:rsidR="00DB39E9">
          <w:t>is</w:t>
        </w:r>
      </w:ins>
      <w:r>
        <w:t xml:space="preserve"> included in the file. However, if it is modified later, the modification </w:t>
      </w:r>
      <w:ins w:id="77" w:author="IBM Resilient" w:date="2020-02-13T14:13:00Z">
        <w:r w:rsidR="00DB39E9">
          <w:t xml:space="preserve">does not </w:t>
        </w:r>
      </w:ins>
      <w:r>
        <w:t xml:space="preserve">take effect in the search until the model is rebuilt. </w:t>
      </w:r>
    </w:p>
    <w:p w14:paraId="30E45FA7" w14:textId="77777777" w:rsidR="001210F6" w:rsidRDefault="001210F6" w:rsidP="005F59EA">
      <w:pPr>
        <w:pStyle w:val="Heading2"/>
      </w:pPr>
      <w:bookmarkStart w:id="78" w:name="_Toc32232134"/>
      <w:bookmarkStart w:id="79" w:name="_Toc32487807"/>
      <w:r>
        <w:t>Rebuild the NLP model</w:t>
      </w:r>
      <w:bookmarkEnd w:id="78"/>
      <w:bookmarkEnd w:id="79"/>
    </w:p>
    <w:p w14:paraId="4436478F" w14:textId="77777777" w:rsidR="001210F6" w:rsidRPr="00144037" w:rsidRDefault="001210F6" w:rsidP="005F59EA">
      <w:pPr>
        <w:pStyle w:val="BodyText"/>
      </w:pPr>
      <w:r>
        <w:t xml:space="preserve">Once users accumulate more incidents, they should rebuild the NLP model to make use of the newly available data. </w:t>
      </w:r>
    </w:p>
    <w:p w14:paraId="71641422" w14:textId="77777777" w:rsidR="001210F6" w:rsidRDefault="001210F6" w:rsidP="005F59EA">
      <w:pPr>
        <w:pStyle w:val="Heading1"/>
      </w:pPr>
      <w:bookmarkStart w:id="80" w:name="_Toc32232135"/>
      <w:bookmarkStart w:id="81" w:name="_Ref32232502"/>
      <w:bookmarkStart w:id="82" w:name="_Toc32487808"/>
      <w:r>
        <w:lastRenderedPageBreak/>
        <w:t>Technical Details</w:t>
      </w:r>
      <w:bookmarkEnd w:id="80"/>
      <w:bookmarkEnd w:id="81"/>
      <w:bookmarkEnd w:id="82"/>
    </w:p>
    <w:p w14:paraId="27655EBB" w14:textId="77777777" w:rsidR="001210F6" w:rsidRPr="008A7FB1" w:rsidRDefault="001210F6" w:rsidP="00CA74CE">
      <w:pPr>
        <w:pStyle w:val="BodyText"/>
        <w:keepNext/>
      </w:pPr>
      <w:r>
        <w:t>This section is about how word2vec is configured within Resilient Machine Learning Integration.</w:t>
      </w:r>
    </w:p>
    <w:p w14:paraId="76EFE181" w14:textId="04E81498" w:rsidR="001210F6" w:rsidRPr="00FA4796" w:rsidRDefault="001210F6" w:rsidP="005F59EA">
      <w:pPr>
        <w:pStyle w:val="Heading2"/>
      </w:pPr>
      <w:bookmarkStart w:id="83" w:name="_Toc32232136"/>
      <w:bookmarkStart w:id="84" w:name="_Toc32487809"/>
      <w:r>
        <w:t>Preproce</w:t>
      </w:r>
      <w:ins w:id="85" w:author="IBM Resilient" w:date="2020-02-13T14:14:00Z">
        <w:r w:rsidR="00DB39E9">
          <w:t>s</w:t>
        </w:r>
      </w:ins>
      <w:r>
        <w:t>s raw data</w:t>
      </w:r>
      <w:bookmarkEnd w:id="83"/>
      <w:bookmarkEnd w:id="84"/>
    </w:p>
    <w:p w14:paraId="6BAB0D31" w14:textId="71FD1192" w:rsidR="001210F6" w:rsidRDefault="001210F6" w:rsidP="005F59EA">
      <w:pPr>
        <w:pStyle w:val="BodyText"/>
      </w:pPr>
      <w:r>
        <w:t>The raw data, meaning the textual data, of the incidents need to be preprocessed before it can be used to train an NLP model</w:t>
      </w:r>
      <w:ins w:id="86" w:author="IBM Resilient" w:date="2020-02-13T14:33:00Z">
        <w:r w:rsidR="003737E1">
          <w:t>, as follows:</w:t>
        </w:r>
      </w:ins>
    </w:p>
    <w:p w14:paraId="1C261068" w14:textId="77777777" w:rsidR="001210F6" w:rsidRDefault="001210F6" w:rsidP="005F59EA">
      <w:pPr>
        <w:pStyle w:val="Heading3"/>
      </w:pPr>
      <w:bookmarkStart w:id="87" w:name="_Toc32232137"/>
      <w:bookmarkStart w:id="88" w:name="_Toc32487810"/>
      <w:r>
        <w:t>Parsing</w:t>
      </w:r>
      <w:bookmarkEnd w:id="87"/>
      <w:bookmarkEnd w:id="88"/>
    </w:p>
    <w:p w14:paraId="7B502624" w14:textId="3C091E02" w:rsidR="001210F6" w:rsidRDefault="001210F6" w:rsidP="005F59EA">
      <w:pPr>
        <w:pStyle w:val="BodyText"/>
      </w:pPr>
      <w:r>
        <w:t xml:space="preserve">The description of some of the incidents are in </w:t>
      </w:r>
      <w:r w:rsidR="003737E1">
        <w:t xml:space="preserve">HTML </w:t>
      </w:r>
      <w:r>
        <w:t xml:space="preserve">format. A python package called beautifulsoup4 is used to remove </w:t>
      </w:r>
      <w:r w:rsidR="003737E1">
        <w:t xml:space="preserve">HTML </w:t>
      </w:r>
      <w:r>
        <w:t xml:space="preserve">tags. </w:t>
      </w:r>
      <w:ins w:id="89" w:author="IBM Resilient" w:date="2020-02-13T14:34:00Z">
        <w:r w:rsidR="003737E1">
          <w:t>P</w:t>
        </w:r>
      </w:ins>
      <w:r>
        <w:t>unctuations, accents, and umlauts are removed from sentences, since they are not relevant to the training. Other non-alphabetic characters are also removed in the steps.</w:t>
      </w:r>
    </w:p>
    <w:p w14:paraId="4CD43467" w14:textId="77777777" w:rsidR="001210F6" w:rsidRDefault="001210F6" w:rsidP="005F59EA">
      <w:pPr>
        <w:pStyle w:val="Heading3"/>
      </w:pPr>
      <w:bookmarkStart w:id="90" w:name="_Toc32232138"/>
      <w:bookmarkStart w:id="91" w:name="_Toc32487811"/>
      <w:r>
        <w:t>Tokenization</w:t>
      </w:r>
      <w:bookmarkEnd w:id="90"/>
      <w:bookmarkEnd w:id="91"/>
    </w:p>
    <w:p w14:paraId="03EB410B" w14:textId="44D10047" w:rsidR="001210F6" w:rsidRDefault="001210F6" w:rsidP="005F59EA">
      <w:pPr>
        <w:pStyle w:val="BodyText"/>
      </w:pPr>
      <w:r>
        <w:t>Tokenization refers to converting sentences like “Malware has been detected on a laptop” into a list of words [“malware”, “has”, “been”, “detected”, “on”, “a”, “laptop”].</w:t>
      </w:r>
    </w:p>
    <w:p w14:paraId="732AEC81" w14:textId="0AB3612F" w:rsidR="001210F6" w:rsidRDefault="003737E1" w:rsidP="005F59EA">
      <w:pPr>
        <w:pStyle w:val="BodyText"/>
      </w:pPr>
      <w:ins w:id="92" w:author="IBM Resilient" w:date="2020-02-13T14:32:00Z">
        <w:r>
          <w:t>I</w:t>
        </w:r>
      </w:ins>
      <w:r w:rsidR="001210F6">
        <w:t>n this step, all the words are converted to lower cases. In addition, python NLTK package is used to remove normal English stop words. These stop words do</w:t>
      </w:r>
      <w:ins w:id="93" w:author="IBM Resilient" w:date="2020-02-13T14:34:00Z">
        <w:r>
          <w:t xml:space="preserve"> </w:t>
        </w:r>
      </w:ins>
      <w:r w:rsidR="001210F6">
        <w:t>n</w:t>
      </w:r>
      <w:ins w:id="94" w:author="IBM Resilient" w:date="2020-02-13T14:34:00Z">
        <w:r>
          <w:t>o</w:t>
        </w:r>
      </w:ins>
      <w:r w:rsidR="001210F6">
        <w:t xml:space="preserve">t carry much relevant information which can be used to distinguish different incidents. </w:t>
      </w:r>
    </w:p>
    <w:p w14:paraId="50C002D4" w14:textId="6DCA6D1B" w:rsidR="001210F6" w:rsidRDefault="001210F6" w:rsidP="005F59EA">
      <w:pPr>
        <w:pStyle w:val="BodyText"/>
      </w:pPr>
      <w:r>
        <w:t xml:space="preserve">The current Resilient Machine Learning Integration </w:t>
      </w:r>
      <w:ins w:id="95" w:author="IBM Resilient" w:date="2020-02-13T14:34:00Z">
        <w:r w:rsidR="003737E1">
          <w:t>supports</w:t>
        </w:r>
      </w:ins>
      <w:r>
        <w:t xml:space="preserve"> English</w:t>
      </w:r>
      <w:ins w:id="96" w:author="IBM Resilient" w:date="2020-02-13T14:34:00Z">
        <w:r w:rsidR="003737E1" w:rsidRPr="003737E1">
          <w:t xml:space="preserve"> </w:t>
        </w:r>
        <w:r w:rsidR="003737E1">
          <w:t>only</w:t>
        </w:r>
      </w:ins>
      <w:r>
        <w:t xml:space="preserve">. </w:t>
      </w:r>
    </w:p>
    <w:p w14:paraId="7139637E" w14:textId="77777777" w:rsidR="001210F6" w:rsidRDefault="001210F6" w:rsidP="005F59EA">
      <w:pPr>
        <w:pStyle w:val="Heading3"/>
      </w:pPr>
      <w:bookmarkStart w:id="97" w:name="_Toc32232139"/>
      <w:bookmarkStart w:id="98" w:name="_Toc32487812"/>
      <w:r>
        <w:t>Lemmatization</w:t>
      </w:r>
      <w:bookmarkEnd w:id="97"/>
      <w:bookmarkEnd w:id="98"/>
    </w:p>
    <w:p w14:paraId="41AAC8DE" w14:textId="77777777" w:rsidR="001210F6" w:rsidRDefault="001210F6" w:rsidP="005F59EA">
      <w:pPr>
        <w:pStyle w:val="BodyText"/>
      </w:pPr>
      <w:r>
        <w:t xml:space="preserve">Lemmatization means reverting a word back to its lemma (base of the word). For example, “better” is reverted back to “good”. The </w:t>
      </w:r>
      <w:proofErr w:type="spellStart"/>
      <w:r>
        <w:t>WordNetLemmatizer</w:t>
      </w:r>
      <w:proofErr w:type="spellEnd"/>
      <w:r>
        <w:t xml:space="preserve"> of NLTK is used to return a word to its base form.</w:t>
      </w:r>
    </w:p>
    <w:p w14:paraId="4FE8BC4C" w14:textId="77777777" w:rsidR="001210F6" w:rsidRDefault="001210F6" w:rsidP="005F59EA">
      <w:pPr>
        <w:pStyle w:val="Heading3"/>
      </w:pPr>
      <w:bookmarkStart w:id="99" w:name="_Toc32232140"/>
      <w:bookmarkStart w:id="100" w:name="_Toc32487813"/>
      <w:r>
        <w:t>Compositional training</w:t>
      </w:r>
      <w:bookmarkEnd w:id="99"/>
      <w:bookmarkEnd w:id="100"/>
    </w:p>
    <w:p w14:paraId="2E8C8CAC" w14:textId="6CD4AADC" w:rsidR="001210F6" w:rsidRDefault="001210F6" w:rsidP="005F59EA">
      <w:pPr>
        <w:pStyle w:val="BodyText"/>
      </w:pPr>
      <w:r>
        <w:t>Idioms in the dataset need special attention. Idioms have meaning that are different from the combination of the individual words they contain. For example, “give up” has a meaning that cannot be derived easily from “give” and “up”. To handle idioms, the approach is to combine words into on</w:t>
      </w:r>
      <w:ins w:id="101" w:author="IBM Resilient" w:date="2020-02-13T14:35:00Z">
        <w:r w:rsidR="003273D8">
          <w:t>e</w:t>
        </w:r>
      </w:ins>
      <w:r>
        <w:t>. The idiom “give up” is converted into “</w:t>
      </w:r>
      <w:proofErr w:type="spellStart"/>
      <w:r>
        <w:t>give_up</w:t>
      </w:r>
      <w:proofErr w:type="spellEnd"/>
      <w:r>
        <w:t xml:space="preserve">” in this step. </w:t>
      </w:r>
    </w:p>
    <w:p w14:paraId="60FD6CE3" w14:textId="77777777" w:rsidR="001210F6" w:rsidRDefault="001210F6" w:rsidP="005F59EA">
      <w:pPr>
        <w:pStyle w:val="Heading3"/>
      </w:pPr>
      <w:bookmarkStart w:id="102" w:name="_Toc32232141"/>
      <w:bookmarkStart w:id="103" w:name="_Toc32487814"/>
      <w:r>
        <w:t>Skip-gram</w:t>
      </w:r>
      <w:bookmarkEnd w:id="102"/>
      <w:bookmarkEnd w:id="103"/>
    </w:p>
    <w:p w14:paraId="75472876" w14:textId="77777777" w:rsidR="001210F6" w:rsidRDefault="001210F6" w:rsidP="005F59EA">
      <w:pPr>
        <w:pStyle w:val="BodyText"/>
      </w:pPr>
      <w:r>
        <w:t xml:space="preserve">The </w:t>
      </w:r>
      <w:proofErr w:type="spellStart"/>
      <w:r>
        <w:t>gensim</w:t>
      </w:r>
      <w:proofErr w:type="spellEnd"/>
      <w:r>
        <w:t xml:space="preserve"> word2vec package can support two architectures:</w:t>
      </w:r>
    </w:p>
    <w:p w14:paraId="45E83B91" w14:textId="77777777" w:rsidR="001210F6" w:rsidRDefault="001210F6" w:rsidP="005F59EA">
      <w:pPr>
        <w:pStyle w:val="ListBullet"/>
      </w:pPr>
      <w:r>
        <w:t>Continuous Bag of words</w:t>
      </w:r>
    </w:p>
    <w:p w14:paraId="7941F786" w14:textId="77777777" w:rsidR="001210F6" w:rsidRDefault="001210F6" w:rsidP="005F59EA">
      <w:pPr>
        <w:pStyle w:val="ListBullet"/>
      </w:pPr>
      <w:r>
        <w:t>Skip-gram</w:t>
      </w:r>
    </w:p>
    <w:p w14:paraId="72C1C550" w14:textId="547DB336" w:rsidR="001210F6" w:rsidRDefault="001210F6" w:rsidP="00DC4DE4">
      <w:pPr>
        <w:pStyle w:val="BodyText"/>
      </w:pPr>
      <w:r>
        <w:t>For Resilient Mac</w:t>
      </w:r>
      <w:ins w:id="104" w:author="IBM Resilient" w:date="2020-02-13T14:36:00Z">
        <w:r w:rsidR="003273D8">
          <w:t>h</w:t>
        </w:r>
      </w:ins>
      <w:r>
        <w:t xml:space="preserve">ine Learning Integration, skip gram is used. </w:t>
      </w:r>
    </w:p>
    <w:p w14:paraId="0EBB9529" w14:textId="35AB9BEE" w:rsidR="001210F6" w:rsidRDefault="001210F6" w:rsidP="00DC4DE4">
      <w:pPr>
        <w:pStyle w:val="BodyText"/>
      </w:pPr>
      <w:r>
        <w:t>The skip-gram approach means selecting a window of words</w:t>
      </w:r>
      <w:ins w:id="105" w:author="IBM Resilient" w:date="2020-02-13T14:36:00Z">
        <w:r w:rsidR="003273D8">
          <w:t xml:space="preserve">, which </w:t>
        </w:r>
      </w:ins>
      <w:r>
        <w:t xml:space="preserve">means </w:t>
      </w:r>
      <w:ins w:id="106" w:author="IBM Resilient" w:date="2020-02-13T14:36:00Z">
        <w:r w:rsidR="003273D8">
          <w:t xml:space="preserve">a </w:t>
        </w:r>
      </w:ins>
      <w:r>
        <w:t>number of words in continuous order. For this integration, a window is set to be 10. Now given a target word, skip-gram tries to predict the probabilities of other words appearing within this window. The objective is then to maximize the average log-probability.</w:t>
      </w:r>
    </w:p>
    <w:p w14:paraId="792C6213" w14:textId="1389C36B" w:rsidR="001210F6" w:rsidRPr="00482931" w:rsidRDefault="001210F6" w:rsidP="00DC4DE4">
      <w:pPr>
        <w:pStyle w:val="BodyText"/>
      </w:pPr>
      <w:r>
        <w:t xml:space="preserve">The skip-gram approach is good for </w:t>
      </w:r>
      <w:ins w:id="107" w:author="IBM Resilient" w:date="2020-02-13T14:36:00Z">
        <w:r w:rsidR="003273D8">
          <w:t xml:space="preserve">a </w:t>
        </w:r>
      </w:ins>
      <w:r>
        <w:t>small training dataset. This is good for typical Resilient users.</w:t>
      </w:r>
    </w:p>
    <w:p w14:paraId="36BB5F79" w14:textId="77777777" w:rsidR="001210F6" w:rsidRDefault="001210F6" w:rsidP="005F59EA">
      <w:pPr>
        <w:pStyle w:val="Heading2"/>
      </w:pPr>
      <w:bookmarkStart w:id="108" w:name="_Toc32232142"/>
      <w:bookmarkStart w:id="109" w:name="_Toc32487815"/>
      <w:r>
        <w:lastRenderedPageBreak/>
        <w:t>Keywords</w:t>
      </w:r>
      <w:bookmarkEnd w:id="108"/>
      <w:bookmarkEnd w:id="109"/>
    </w:p>
    <w:p w14:paraId="4D4A8670" w14:textId="6E37191D" w:rsidR="001210F6" w:rsidRDefault="001210F6" w:rsidP="00DC4DE4">
      <w:pPr>
        <w:pStyle w:val="BodyText"/>
        <w:keepLines/>
      </w:pPr>
      <w:r>
        <w:t>When looking for similar incidents, all the words in the description of the new incident are sum</w:t>
      </w:r>
      <w:ins w:id="110" w:author="IBM Resilient" w:date="2020-02-13T14:37:00Z">
        <w:r w:rsidR="003273D8">
          <w:t>med</w:t>
        </w:r>
      </w:ins>
      <w:r>
        <w:t xml:space="preserve"> into a sentence vector. To see which words in the new </w:t>
      </w:r>
      <w:proofErr w:type="gramStart"/>
      <w:r>
        <w:t>incident</w:t>
      </w:r>
      <w:proofErr w:type="gramEnd"/>
      <w:r>
        <w:t xml:space="preserve"> contribute the most to the similarity, one approach is compute the dot product of each word vector against the sentence vector of the other incident. The word with the highest word-sentence similarity </w:t>
      </w:r>
      <w:ins w:id="111" w:author="IBM Resilient" w:date="2020-02-13T14:37:00Z">
        <w:r w:rsidR="003273D8">
          <w:t xml:space="preserve">is </w:t>
        </w:r>
      </w:ins>
      <w:r>
        <w:t>the keyword used in the search for similar incidents.</w:t>
      </w:r>
    </w:p>
    <w:p w14:paraId="3F145C97" w14:textId="77777777" w:rsidR="001210F6" w:rsidRDefault="001210F6" w:rsidP="005F59EA">
      <w:pPr>
        <w:pStyle w:val="BodyText"/>
      </w:pPr>
      <w:r>
        <w:rPr>
          <w:noProof/>
        </w:rPr>
        <w:drawing>
          <wp:inline distT="0" distB="0" distL="0" distR="0" wp14:anchorId="76DFFF4A" wp14:editId="0A51A196">
            <wp:extent cx="3481754" cy="2209235"/>
            <wp:effectExtent l="50800" t="0" r="188595" b="241935"/>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ywords.png"/>
                    <pic:cNvPicPr/>
                  </pic:nvPicPr>
                  <pic:blipFill>
                    <a:blip r:embed="rId23"/>
                    <a:stretch>
                      <a:fillRect/>
                    </a:stretch>
                  </pic:blipFill>
                  <pic:spPr>
                    <a:xfrm>
                      <a:off x="0" y="0"/>
                      <a:ext cx="3500284" cy="2220992"/>
                    </a:xfrm>
                    <a:prstGeom prst="rect">
                      <a:avLst/>
                    </a:prstGeom>
                    <a:ln>
                      <a:noFill/>
                    </a:ln>
                    <a:effectLst>
                      <a:outerShdw blurRad="292100" dist="139700" dir="2700000" algn="tl" rotWithShape="0">
                        <a:srgbClr val="333333">
                          <a:alpha val="65000"/>
                        </a:srgbClr>
                      </a:outerShdw>
                    </a:effectLst>
                  </pic:spPr>
                </pic:pic>
              </a:graphicData>
            </a:graphic>
          </wp:inline>
        </w:drawing>
      </w:r>
    </w:p>
    <w:p w14:paraId="0B30E7E6" w14:textId="52CB7155" w:rsidR="001210F6" w:rsidRPr="00816259" w:rsidRDefault="001210F6" w:rsidP="005F59EA">
      <w:pPr>
        <w:pStyle w:val="BodyText"/>
      </w:pPr>
      <w:r>
        <w:t>Assume that incident-a has been identified as a similar incident for new-incident</w:t>
      </w:r>
      <w:ins w:id="112" w:author="IBM Resilient" w:date="2020-02-13T14:37:00Z">
        <w:r w:rsidR="003273D8">
          <w:t>, a</w:t>
        </w:r>
      </w:ins>
      <w:r>
        <w:t>nd new-incident is made up of word1 and word2 as shown above. Here the vector for word2 is closer to incident-a than word1. In other words, the dot product between word2 and incident-a is bigger than the one of word1. Therefore, word2 contribute</w:t>
      </w:r>
      <w:ins w:id="113" w:author="IBM Resilient" w:date="2020-02-13T14:38:00Z">
        <w:r w:rsidR="003273D8">
          <w:t>s</w:t>
        </w:r>
      </w:ins>
      <w:r>
        <w:t xml:space="preserve"> more to the overall similarity than word1, and it can be thought as a keyword used in the search. </w:t>
      </w:r>
    </w:p>
    <w:p w14:paraId="6E3D0A44" w14:textId="77777777" w:rsidR="001210F6" w:rsidRPr="00095A1B" w:rsidRDefault="001210F6" w:rsidP="005F59EA">
      <w:pPr>
        <w:pStyle w:val="Heading1"/>
      </w:pPr>
      <w:bookmarkStart w:id="114" w:name="_Toc32232143"/>
      <w:bookmarkStart w:id="115" w:name="_Toc32487816"/>
      <w:r>
        <w:t>Advanced Features</w:t>
      </w:r>
      <w:bookmarkEnd w:id="114"/>
      <w:bookmarkEnd w:id="115"/>
    </w:p>
    <w:p w14:paraId="36BFB6E2" w14:textId="3321A6F2" w:rsidR="001210F6" w:rsidRDefault="001210F6" w:rsidP="005F59EA">
      <w:pPr>
        <w:pStyle w:val="BodyText"/>
      </w:pPr>
      <w:r>
        <w:t xml:space="preserve">This </w:t>
      </w:r>
      <w:bookmarkEnd w:id="2"/>
      <w:bookmarkEnd w:id="3"/>
      <w:bookmarkEnd w:id="9"/>
      <w:bookmarkEnd w:id="52"/>
      <w:r>
        <w:t xml:space="preserve">section is for advanced users to fine-tune the NLP model. There are several configuration settings. </w:t>
      </w:r>
    </w:p>
    <w:p w14:paraId="73D7D065" w14:textId="41B44878" w:rsidR="001210F6" w:rsidRDefault="001210F6" w:rsidP="005F59EA">
      <w:pPr>
        <w:pStyle w:val="Heading2"/>
      </w:pPr>
      <w:bookmarkStart w:id="116" w:name="_Toc32232144"/>
      <w:bookmarkStart w:id="117" w:name="_Toc32487817"/>
      <w:r>
        <w:t>Number of features</w:t>
      </w:r>
      <w:bookmarkEnd w:id="116"/>
      <w:bookmarkEnd w:id="117"/>
    </w:p>
    <w:p w14:paraId="396299CB" w14:textId="77777777" w:rsidR="001210F6" w:rsidRDefault="001210F6" w:rsidP="005F59EA">
      <w:pPr>
        <w:pStyle w:val="BodyText"/>
      </w:pPr>
      <w:r>
        <w:t xml:space="preserve">The default number of features for the word2vec model is set to 50. In general, users can increase this once they collect more data. 100 to 300 are also reasonable choices. This can be easily done by modifying the </w:t>
      </w:r>
      <w:proofErr w:type="spellStart"/>
      <w:r>
        <w:t>app.config</w:t>
      </w:r>
      <w:proofErr w:type="spellEnd"/>
      <w:r>
        <w:t xml:space="preserve"> file.</w:t>
      </w:r>
    </w:p>
    <w:p w14:paraId="16B2D831" w14:textId="61C7B733" w:rsidR="001210F6" w:rsidRDefault="001210F6" w:rsidP="005F59EA">
      <w:pPr>
        <w:pStyle w:val="Heading2"/>
      </w:pPr>
      <w:bookmarkStart w:id="118" w:name="_Toc32232145"/>
      <w:bookmarkStart w:id="119" w:name="_Toc32487818"/>
      <w:r>
        <w:t xml:space="preserve">Other </w:t>
      </w:r>
      <w:proofErr w:type="spellStart"/>
      <w:ins w:id="120" w:author="IBM Resilient" w:date="2020-02-13T14:38:00Z">
        <w:r w:rsidR="003273D8">
          <w:t>gensim</w:t>
        </w:r>
        <w:proofErr w:type="spellEnd"/>
        <w:r w:rsidR="003273D8">
          <w:t xml:space="preserve"> </w:t>
        </w:r>
      </w:ins>
      <w:r>
        <w:t xml:space="preserve">settings </w:t>
      </w:r>
      <w:bookmarkEnd w:id="118"/>
      <w:bookmarkEnd w:id="119"/>
    </w:p>
    <w:p w14:paraId="661C824D" w14:textId="45CBF9E4" w:rsidR="001210F6" w:rsidRDefault="001210F6" w:rsidP="005F59EA">
      <w:pPr>
        <w:pStyle w:val="BodyText"/>
      </w:pPr>
      <w:r>
        <w:t xml:space="preserve">There are other settings for </w:t>
      </w:r>
      <w:proofErr w:type="spellStart"/>
      <w:r>
        <w:t>gensim</w:t>
      </w:r>
      <w:proofErr w:type="spellEnd"/>
      <w:r>
        <w:t xml:space="preserve">, </w:t>
      </w:r>
      <w:ins w:id="121" w:author="IBM Resilient" w:date="2020-02-13T14:38:00Z">
        <w:r w:rsidR="003273D8">
          <w:t>which</w:t>
        </w:r>
      </w:ins>
      <w:r>
        <w:t xml:space="preserve"> are kept in a python file called nlp_settings.py under the lib/</w:t>
      </w:r>
      <w:proofErr w:type="spellStart"/>
      <w:r>
        <w:t>nlp</w:t>
      </w:r>
      <w:proofErr w:type="spellEnd"/>
      <w:r>
        <w:t xml:space="preserve"> folder.</w:t>
      </w:r>
    </w:p>
    <w:p w14:paraId="6EBFAE25" w14:textId="77777777" w:rsidR="001210F6" w:rsidRDefault="001210F6" w:rsidP="001210F6">
      <w:pPr>
        <w:pStyle w:val="code"/>
      </w:pPr>
      <w:r>
        <w:t xml:space="preserve">    BIGRAM_MIN_COUNT = 3</w:t>
      </w:r>
    </w:p>
    <w:p w14:paraId="4A88AA0A" w14:textId="77777777" w:rsidR="001210F6" w:rsidRDefault="001210F6" w:rsidP="001210F6">
      <w:pPr>
        <w:pStyle w:val="code"/>
      </w:pPr>
      <w:r>
        <w:t xml:space="preserve">    BIGRAM_THRESHOLD = 10</w:t>
      </w:r>
    </w:p>
    <w:p w14:paraId="77F03159" w14:textId="77777777" w:rsidR="001210F6" w:rsidRDefault="001210F6" w:rsidP="001210F6">
      <w:pPr>
        <w:pStyle w:val="code"/>
      </w:pPr>
    </w:p>
    <w:p w14:paraId="54A21CDD" w14:textId="77777777" w:rsidR="001210F6" w:rsidRDefault="001210F6" w:rsidP="001210F6">
      <w:pPr>
        <w:pStyle w:val="code"/>
      </w:pPr>
      <w:r>
        <w:t xml:space="preserve">    # parameters for word2vec</w:t>
      </w:r>
    </w:p>
    <w:p w14:paraId="6A3A3C19" w14:textId="77777777" w:rsidR="001210F6" w:rsidRDefault="001210F6" w:rsidP="001210F6">
      <w:pPr>
        <w:pStyle w:val="code"/>
      </w:pPr>
      <w:r>
        <w:t xml:space="preserve">    # https://radimrehurek.com/gensim/models/word2vec.html</w:t>
      </w:r>
    </w:p>
    <w:p w14:paraId="572087E9" w14:textId="77777777" w:rsidR="001210F6" w:rsidRDefault="001210F6" w:rsidP="001210F6">
      <w:pPr>
        <w:pStyle w:val="code"/>
      </w:pPr>
      <w:r>
        <w:t xml:space="preserve">    WORD2VEC_WINDOW = 10</w:t>
      </w:r>
    </w:p>
    <w:p w14:paraId="160AE704" w14:textId="77777777" w:rsidR="001210F6" w:rsidRDefault="001210F6" w:rsidP="001210F6">
      <w:pPr>
        <w:pStyle w:val="code"/>
      </w:pPr>
      <w:r>
        <w:t xml:space="preserve">    WORD2VEC_MIN_COUNT = 2</w:t>
      </w:r>
    </w:p>
    <w:p w14:paraId="3B4D311C" w14:textId="77777777" w:rsidR="001210F6" w:rsidRDefault="001210F6" w:rsidP="001210F6">
      <w:pPr>
        <w:pStyle w:val="code"/>
      </w:pPr>
      <w:r>
        <w:lastRenderedPageBreak/>
        <w:t xml:space="preserve">    WORD2VEC_SAMPLE = 1e-3</w:t>
      </w:r>
    </w:p>
    <w:p w14:paraId="1B61E2E7" w14:textId="77777777" w:rsidR="001210F6" w:rsidRDefault="001210F6" w:rsidP="001210F6">
      <w:pPr>
        <w:pStyle w:val="code"/>
      </w:pPr>
      <w:r>
        <w:t xml:space="preserve">    WORD2VEC_ALPHA = 0.03</w:t>
      </w:r>
    </w:p>
    <w:p w14:paraId="154A88B2" w14:textId="77777777" w:rsidR="001210F6" w:rsidRDefault="001210F6" w:rsidP="001210F6">
      <w:pPr>
        <w:pStyle w:val="code"/>
      </w:pPr>
      <w:r>
        <w:t xml:space="preserve">    WORD2VEC_MIN_ALPHA=0.0007</w:t>
      </w:r>
    </w:p>
    <w:p w14:paraId="676AC0CB" w14:textId="77777777" w:rsidR="001210F6" w:rsidRDefault="001210F6" w:rsidP="001210F6">
      <w:pPr>
        <w:pStyle w:val="code"/>
      </w:pPr>
      <w:r>
        <w:t xml:space="preserve">    WORD2VEC_NEGATIVE = 20</w:t>
      </w:r>
    </w:p>
    <w:p w14:paraId="05732B6E" w14:textId="77777777" w:rsidR="001210F6" w:rsidRDefault="001210F6" w:rsidP="001210F6">
      <w:pPr>
        <w:pStyle w:val="code"/>
      </w:pPr>
      <w:r>
        <w:t xml:space="preserve">    WORD2VEC_PROGRESS_PER = 10000</w:t>
      </w:r>
    </w:p>
    <w:p w14:paraId="2E55BBDB" w14:textId="77777777" w:rsidR="001210F6" w:rsidRDefault="001210F6" w:rsidP="001210F6">
      <w:pPr>
        <w:pStyle w:val="code"/>
      </w:pPr>
      <w:r>
        <w:t xml:space="preserve">    WORD2VEC_EPOCHS = 30</w:t>
      </w:r>
    </w:p>
    <w:p w14:paraId="2A14906F" w14:textId="77777777" w:rsidR="001210F6" w:rsidRDefault="001210F6" w:rsidP="001210F6">
      <w:pPr>
        <w:pStyle w:val="code"/>
      </w:pPr>
      <w:r>
        <w:t xml:space="preserve">    WORD2VEC_REPORT_DELAY = 1</w:t>
      </w:r>
    </w:p>
    <w:p w14:paraId="7B841180" w14:textId="3D3E7BEA" w:rsidR="001210F6" w:rsidRDefault="001210F6" w:rsidP="00DC4DE4">
      <w:pPr>
        <w:pStyle w:val="code"/>
      </w:pPr>
      <w:r>
        <w:t xml:space="preserve">    WORD2VEC_FEATURE_SIZE = 50</w:t>
      </w:r>
    </w:p>
    <w:p w14:paraId="14A044A1" w14:textId="2BF23121" w:rsidR="001210F6" w:rsidRDefault="001210F6" w:rsidP="003273D8">
      <w:pPr>
        <w:pStyle w:val="BodyText"/>
      </w:pPr>
      <w:r>
        <w:t>For advanced users, use</w:t>
      </w:r>
      <w:ins w:id="122" w:author="IBM Resilient" w:date="2020-02-13T14:39:00Z">
        <w:r w:rsidR="003273D8">
          <w:t xml:space="preserve"> the following command </w:t>
        </w:r>
      </w:ins>
      <w:r w:rsidR="003273D8">
        <w:t xml:space="preserve">to install </w:t>
      </w:r>
      <w:ins w:id="123" w:author="IBM Resilient" w:date="2020-02-13T14:39:00Z">
        <w:r w:rsidR="003273D8">
          <w:t>the</w:t>
        </w:r>
      </w:ins>
      <w:r w:rsidR="003273D8">
        <w:t xml:space="preserve"> package then modify the above file to fine-tune the word2vec model. Please refer to this </w:t>
      </w:r>
      <w:hyperlink r:id="rId24" w:history="1">
        <w:r w:rsidR="003273D8" w:rsidRPr="00794B76">
          <w:rPr>
            <w:rStyle w:val="Hyperlink"/>
          </w:rPr>
          <w:t>link</w:t>
        </w:r>
      </w:hyperlink>
      <w:r w:rsidR="003273D8">
        <w:t xml:space="preserve"> for </w:t>
      </w:r>
      <w:ins w:id="124" w:author="IBM Resilient" w:date="2020-02-13T14:39:00Z">
        <w:r w:rsidR="003273D8">
          <w:t xml:space="preserve">the </w:t>
        </w:r>
      </w:ins>
      <w:r w:rsidR="003273D8">
        <w:t>meanings of the parameters.</w:t>
      </w:r>
    </w:p>
    <w:p w14:paraId="2E07EAC0" w14:textId="05537EE8" w:rsidR="001210F6" w:rsidRPr="00794B76" w:rsidRDefault="001210F6" w:rsidP="00DC4DE4">
      <w:pPr>
        <w:pStyle w:val="code"/>
      </w:pPr>
      <w:r>
        <w:t xml:space="preserve">pip install -e  </w:t>
      </w:r>
    </w:p>
    <w:p w14:paraId="00C5918F" w14:textId="13C1B1B8" w:rsidR="001210F6" w:rsidRDefault="001210F6" w:rsidP="005F59EA">
      <w:pPr>
        <w:pStyle w:val="Heading1"/>
      </w:pPr>
      <w:bookmarkStart w:id="125" w:name="_Toc32232146"/>
      <w:bookmarkStart w:id="126" w:name="_Toc32487819"/>
      <w:r>
        <w:t>Reference</w:t>
      </w:r>
      <w:bookmarkEnd w:id="125"/>
      <w:bookmarkEnd w:id="126"/>
    </w:p>
    <w:p w14:paraId="366DCB34" w14:textId="470F1E8D" w:rsidR="001210F6" w:rsidRDefault="001210F6" w:rsidP="00355F00">
      <w:pPr>
        <w:pStyle w:val="ListNumber"/>
        <w:numPr>
          <w:ilvl w:val="0"/>
          <w:numId w:val="16"/>
        </w:numPr>
      </w:pPr>
      <w:bookmarkStart w:id="127" w:name="_Ref31880922"/>
      <w:r w:rsidRPr="00355F00">
        <w:t xml:space="preserve">Distributional Structure, by </w:t>
      </w:r>
      <w:proofErr w:type="spellStart"/>
      <w:r w:rsidRPr="00355F00">
        <w:t>Zelling</w:t>
      </w:r>
      <w:proofErr w:type="spellEnd"/>
      <w:r w:rsidRPr="00355F00">
        <w:t xml:space="preserve"> Harris:</w:t>
      </w:r>
      <w:r>
        <w:t xml:space="preserve">  </w:t>
      </w:r>
      <w:hyperlink r:id="rId25" w:history="1">
        <w:r w:rsidRPr="00667841">
          <w:rPr>
            <w:rStyle w:val="Hyperlink"/>
          </w:rPr>
          <w:t>https://www.tandfonline.com/doi/pdf/10.1080/00437956.1954.11659520</w:t>
        </w:r>
      </w:hyperlink>
      <w:bookmarkEnd w:id="127"/>
    </w:p>
    <w:p w14:paraId="2D1962D5" w14:textId="5B4CF128" w:rsidR="001210F6" w:rsidRDefault="001210F6" w:rsidP="00355F00">
      <w:pPr>
        <w:pStyle w:val="ListNumber"/>
        <w:numPr>
          <w:ilvl w:val="0"/>
          <w:numId w:val="16"/>
        </w:numPr>
      </w:pPr>
      <w:bookmarkStart w:id="128" w:name="_Ref31888019"/>
      <w:r w:rsidRPr="00355F00">
        <w:t>A simple but tough-to-beat baseline for sentence e</w:t>
      </w:r>
      <w:ins w:id="129" w:author="IBM Resilient" w:date="2020-02-13T13:44:00Z">
        <w:r w:rsidR="00355F00">
          <w:t>m</w:t>
        </w:r>
      </w:ins>
      <w:r w:rsidRPr="00355F00">
        <w:t>beddings, by S. Arora, Y. Liang, T. Ma:</w:t>
      </w:r>
      <w:r>
        <w:t xml:space="preserve"> </w:t>
      </w:r>
      <w:hyperlink r:id="rId26" w:history="1">
        <w:r w:rsidRPr="00667841">
          <w:rPr>
            <w:rStyle w:val="Hyperlink"/>
          </w:rPr>
          <w:t>https://openreview.net/pdf?id=SyK00v5xx</w:t>
        </w:r>
      </w:hyperlink>
      <w:bookmarkEnd w:id="128"/>
    </w:p>
    <w:p w14:paraId="41F15B9F" w14:textId="77777777" w:rsidR="001210F6" w:rsidRPr="008371F4" w:rsidRDefault="001210F6" w:rsidP="00355F00">
      <w:pPr>
        <w:pStyle w:val="ListNumber"/>
        <w:numPr>
          <w:ilvl w:val="0"/>
          <w:numId w:val="0"/>
        </w:numPr>
        <w:ind w:left="360"/>
      </w:pPr>
    </w:p>
    <w:p w14:paraId="4930CED9" w14:textId="7203804D" w:rsidR="0077681B" w:rsidRPr="00652B88" w:rsidRDefault="0077681B" w:rsidP="005F59EA">
      <w:pPr>
        <w:pStyle w:val="Heading1"/>
        <w:rPr>
          <w:rStyle w:val="Hyperlink"/>
        </w:rPr>
      </w:pPr>
    </w:p>
    <w:sectPr w:rsidR="0077681B" w:rsidRPr="00652B88" w:rsidSect="00A50C29">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110A9" w14:textId="77777777" w:rsidR="00F85E86" w:rsidRDefault="00F85E86" w:rsidP="0077681B">
      <w:r>
        <w:separator/>
      </w:r>
    </w:p>
  </w:endnote>
  <w:endnote w:type="continuationSeparator" w:id="0">
    <w:p w14:paraId="1D50F9D2" w14:textId="77777777" w:rsidR="00F85E86" w:rsidRDefault="00F85E86" w:rsidP="0077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Neue Bold for IBM">
    <w:altName w:val="Arial"/>
    <w:panose1 w:val="020B0604020202020204"/>
    <w:charset w:val="4D"/>
    <w:family w:val="swiss"/>
    <w:pitch w:val="variable"/>
    <w:sig w:usb0="800000AF" w:usb1="5000204A" w:usb2="00000000" w:usb3="00000000" w:csb0="00000093"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0141F" w14:textId="6CFEB6E3" w:rsidR="009806A0" w:rsidRDefault="009806A0" w:rsidP="00A50C29">
    <w:pPr>
      <w:pStyle w:val="IBMTextStyle1"/>
      <w:tabs>
        <w:tab w:val="right" w:pos="10710"/>
      </w:tabs>
    </w:pPr>
    <w:r w:rsidRPr="00DC144C">
      <w:t>IBM Security</w:t>
    </w:r>
    <w:r w:rsidRPr="00DC144C">
      <w:tab/>
    </w:r>
    <w:r w:rsidRPr="00163146">
      <w:fldChar w:fldCharType="begin"/>
    </w:r>
    <w:r w:rsidRPr="00163146">
      <w:instrText xml:space="preserve"> PAGE </w:instrText>
    </w:r>
    <w:r w:rsidRPr="00163146">
      <w:fldChar w:fldCharType="separate"/>
    </w:r>
    <w:r w:rsidRPr="00163146">
      <w:t>1</w:t>
    </w:r>
    <w:r w:rsidRPr="00163146">
      <w:fldChar w:fldCharType="end"/>
    </w:r>
  </w:p>
  <w:p w14:paraId="3ECF47A5" w14:textId="77777777" w:rsidR="009806A0" w:rsidRDefault="009806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7B202" w14:textId="77777777" w:rsidR="00F85E86" w:rsidRDefault="00F85E86" w:rsidP="0077681B">
      <w:r>
        <w:separator/>
      </w:r>
    </w:p>
  </w:footnote>
  <w:footnote w:type="continuationSeparator" w:id="0">
    <w:p w14:paraId="42C2330D" w14:textId="77777777" w:rsidR="00F85E86" w:rsidRDefault="00F85E86" w:rsidP="00776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0B0F7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64BF6"/>
    <w:multiLevelType w:val="hybridMultilevel"/>
    <w:tmpl w:val="1EA896CA"/>
    <w:lvl w:ilvl="0" w:tplc="B874D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D0F48"/>
    <w:multiLevelType w:val="hybridMultilevel"/>
    <w:tmpl w:val="50485A3A"/>
    <w:lvl w:ilvl="0" w:tplc="A8B80536">
      <w:start w:val="1"/>
      <w:numFmt w:val="decimal"/>
      <w:lvlText w:val="%1."/>
      <w:lvlJc w:val="left"/>
      <w:pPr>
        <w:ind w:left="720" w:hanging="360"/>
      </w:pPr>
      <w:rPr>
        <w:rFonts w:ascii="HelvNeue Bold for IBM" w:hAnsi="HelvNeue Bold for IB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6CB"/>
    <w:multiLevelType w:val="hybridMultilevel"/>
    <w:tmpl w:val="B0928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42890"/>
    <w:multiLevelType w:val="hybridMultilevel"/>
    <w:tmpl w:val="B54E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50996"/>
    <w:multiLevelType w:val="hybridMultilevel"/>
    <w:tmpl w:val="7F8EEE1E"/>
    <w:lvl w:ilvl="0" w:tplc="A230788C">
      <w:start w:val="1"/>
      <w:numFmt w:val="decimal"/>
      <w:lvlText w:val="%1."/>
      <w:lvlJc w:val="left"/>
      <w:pPr>
        <w:ind w:left="360" w:hanging="360"/>
      </w:pPr>
      <w:rPr>
        <w:rFonts w:ascii="IBM Plex Sans" w:hAnsi="IBM Plex San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2B548F"/>
    <w:multiLevelType w:val="hybridMultilevel"/>
    <w:tmpl w:val="930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540B7"/>
    <w:multiLevelType w:val="hybridMultilevel"/>
    <w:tmpl w:val="BCD6F1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DF86FD4"/>
    <w:multiLevelType w:val="hybridMultilevel"/>
    <w:tmpl w:val="C79C539C"/>
    <w:lvl w:ilvl="0" w:tplc="67828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D33FD"/>
    <w:multiLevelType w:val="hybridMultilevel"/>
    <w:tmpl w:val="6E4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61DE1"/>
    <w:multiLevelType w:val="multilevel"/>
    <w:tmpl w:val="ADCCE7BE"/>
    <w:lvl w:ilvl="0">
      <w:start w:val="1"/>
      <w:numFmt w:val="decimal"/>
      <w:pStyle w:val="ListNumber"/>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B8B3FE5"/>
    <w:multiLevelType w:val="hybridMultilevel"/>
    <w:tmpl w:val="0990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452E2"/>
    <w:multiLevelType w:val="hybridMultilevel"/>
    <w:tmpl w:val="724C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61D7F"/>
    <w:multiLevelType w:val="hybridMultilevel"/>
    <w:tmpl w:val="F7E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07801"/>
    <w:multiLevelType w:val="hybridMultilevel"/>
    <w:tmpl w:val="43B6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14"/>
  </w:num>
  <w:num w:numId="5">
    <w:abstractNumId w:val="7"/>
  </w:num>
  <w:num w:numId="6">
    <w:abstractNumId w:val="4"/>
  </w:num>
  <w:num w:numId="7">
    <w:abstractNumId w:val="1"/>
  </w:num>
  <w:num w:numId="8">
    <w:abstractNumId w:val="9"/>
  </w:num>
  <w:num w:numId="9">
    <w:abstractNumId w:val="8"/>
  </w:num>
  <w:num w:numId="10">
    <w:abstractNumId w:val="12"/>
  </w:num>
  <w:num w:numId="11">
    <w:abstractNumId w:val="13"/>
  </w:num>
  <w:num w:numId="12">
    <w:abstractNumId w:val="3"/>
  </w:num>
  <w:num w:numId="13">
    <w:abstractNumId w:val="5"/>
  </w:num>
  <w:num w:numId="14">
    <w:abstractNumId w:val="0"/>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BM Resilient">
    <w15:presenceInfo w15:providerId="None" w15:userId="IBM Resili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5A0"/>
    <w:rsid w:val="00014CF4"/>
    <w:rsid w:val="00025247"/>
    <w:rsid w:val="0002648C"/>
    <w:rsid w:val="000431AE"/>
    <w:rsid w:val="001070AF"/>
    <w:rsid w:val="00113736"/>
    <w:rsid w:val="00113FDA"/>
    <w:rsid w:val="001210F6"/>
    <w:rsid w:val="0015770E"/>
    <w:rsid w:val="00163146"/>
    <w:rsid w:val="001734D6"/>
    <w:rsid w:val="00174825"/>
    <w:rsid w:val="001759DE"/>
    <w:rsid w:val="00177D7B"/>
    <w:rsid w:val="0018398A"/>
    <w:rsid w:val="001A36FC"/>
    <w:rsid w:val="001D5BD2"/>
    <w:rsid w:val="001F241B"/>
    <w:rsid w:val="001F761D"/>
    <w:rsid w:val="002141C9"/>
    <w:rsid w:val="00263865"/>
    <w:rsid w:val="002701A8"/>
    <w:rsid w:val="00292FA0"/>
    <w:rsid w:val="002A2083"/>
    <w:rsid w:val="002B74CE"/>
    <w:rsid w:val="002C1CFF"/>
    <w:rsid w:val="002C3142"/>
    <w:rsid w:val="00302578"/>
    <w:rsid w:val="003273D8"/>
    <w:rsid w:val="00337ECD"/>
    <w:rsid w:val="00355F00"/>
    <w:rsid w:val="00364126"/>
    <w:rsid w:val="003737E1"/>
    <w:rsid w:val="003A1950"/>
    <w:rsid w:val="003C01C2"/>
    <w:rsid w:val="003D27A3"/>
    <w:rsid w:val="003D7345"/>
    <w:rsid w:val="003F61E7"/>
    <w:rsid w:val="003F6604"/>
    <w:rsid w:val="003F75CC"/>
    <w:rsid w:val="00433EA4"/>
    <w:rsid w:val="004340A2"/>
    <w:rsid w:val="004424C4"/>
    <w:rsid w:val="00451AEA"/>
    <w:rsid w:val="00462E9B"/>
    <w:rsid w:val="00483F51"/>
    <w:rsid w:val="004E1ADE"/>
    <w:rsid w:val="004E60BF"/>
    <w:rsid w:val="0058445B"/>
    <w:rsid w:val="005A09C8"/>
    <w:rsid w:val="005B4BE0"/>
    <w:rsid w:val="005B522D"/>
    <w:rsid w:val="005B6F7C"/>
    <w:rsid w:val="005D6197"/>
    <w:rsid w:val="005E49AA"/>
    <w:rsid w:val="005F59EA"/>
    <w:rsid w:val="00623C41"/>
    <w:rsid w:val="00652B88"/>
    <w:rsid w:val="00667560"/>
    <w:rsid w:val="0066791B"/>
    <w:rsid w:val="00672F0C"/>
    <w:rsid w:val="00677006"/>
    <w:rsid w:val="00681369"/>
    <w:rsid w:val="006844D1"/>
    <w:rsid w:val="00684D13"/>
    <w:rsid w:val="006A18B7"/>
    <w:rsid w:val="006A511A"/>
    <w:rsid w:val="006F0486"/>
    <w:rsid w:val="007428F6"/>
    <w:rsid w:val="00755DCA"/>
    <w:rsid w:val="0076506E"/>
    <w:rsid w:val="00772F45"/>
    <w:rsid w:val="0077681B"/>
    <w:rsid w:val="007B0E99"/>
    <w:rsid w:val="007C5635"/>
    <w:rsid w:val="007C7FC1"/>
    <w:rsid w:val="007D4391"/>
    <w:rsid w:val="00860A92"/>
    <w:rsid w:val="00864367"/>
    <w:rsid w:val="00867008"/>
    <w:rsid w:val="008763A2"/>
    <w:rsid w:val="0092045C"/>
    <w:rsid w:val="0096302A"/>
    <w:rsid w:val="009806A0"/>
    <w:rsid w:val="00994D7D"/>
    <w:rsid w:val="009B0A6E"/>
    <w:rsid w:val="009C06F5"/>
    <w:rsid w:val="00A055E1"/>
    <w:rsid w:val="00A10B18"/>
    <w:rsid w:val="00A50C29"/>
    <w:rsid w:val="00A679F2"/>
    <w:rsid w:val="00A81860"/>
    <w:rsid w:val="00AB018D"/>
    <w:rsid w:val="00AC0ED9"/>
    <w:rsid w:val="00B04A5E"/>
    <w:rsid w:val="00B10F21"/>
    <w:rsid w:val="00B33A7D"/>
    <w:rsid w:val="00B34758"/>
    <w:rsid w:val="00B80477"/>
    <w:rsid w:val="00B909E6"/>
    <w:rsid w:val="00BD0179"/>
    <w:rsid w:val="00C151D1"/>
    <w:rsid w:val="00C167DB"/>
    <w:rsid w:val="00C248B9"/>
    <w:rsid w:val="00C41BC9"/>
    <w:rsid w:val="00C652B1"/>
    <w:rsid w:val="00CA74CE"/>
    <w:rsid w:val="00CC48B5"/>
    <w:rsid w:val="00CE538B"/>
    <w:rsid w:val="00D149A6"/>
    <w:rsid w:val="00D15DCC"/>
    <w:rsid w:val="00D52EDF"/>
    <w:rsid w:val="00D5408B"/>
    <w:rsid w:val="00D557AA"/>
    <w:rsid w:val="00D645DB"/>
    <w:rsid w:val="00DB39E9"/>
    <w:rsid w:val="00DB3DDB"/>
    <w:rsid w:val="00DC144C"/>
    <w:rsid w:val="00DC1FD8"/>
    <w:rsid w:val="00DC4DE4"/>
    <w:rsid w:val="00DC6502"/>
    <w:rsid w:val="00DD15A0"/>
    <w:rsid w:val="00DE77F4"/>
    <w:rsid w:val="00DF2031"/>
    <w:rsid w:val="00E27633"/>
    <w:rsid w:val="00E331E2"/>
    <w:rsid w:val="00E363A0"/>
    <w:rsid w:val="00EA332D"/>
    <w:rsid w:val="00EC06F3"/>
    <w:rsid w:val="00EF73E5"/>
    <w:rsid w:val="00F00ADC"/>
    <w:rsid w:val="00F01250"/>
    <w:rsid w:val="00F022ED"/>
    <w:rsid w:val="00F06423"/>
    <w:rsid w:val="00F65CA7"/>
    <w:rsid w:val="00F85E86"/>
    <w:rsid w:val="00FB12FD"/>
    <w:rsid w:val="00FB4C65"/>
    <w:rsid w:val="00FC7D1C"/>
    <w:rsid w:val="00FE67D1"/>
    <w:rsid w:val="00FF6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C0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70AF"/>
    <w:rPr>
      <w:rFonts w:ascii="IBM Plex Sans" w:hAnsi="IBM Plex Sans"/>
      <w:sz w:val="22"/>
      <w:lang w:bidi="he-IL"/>
    </w:rPr>
  </w:style>
  <w:style w:type="paragraph" w:styleId="Heading1">
    <w:name w:val="heading 1"/>
    <w:basedOn w:val="Normal"/>
    <w:next w:val="Normal"/>
    <w:link w:val="Heading1Char"/>
    <w:autoRedefine/>
    <w:uiPriority w:val="9"/>
    <w:qFormat/>
    <w:rsid w:val="005F59EA"/>
    <w:pPr>
      <w:keepNext/>
      <w:keepLines/>
      <w:spacing w:before="240" w:after="240"/>
      <w:outlineLvl w:val="0"/>
    </w:pPr>
    <w:rPr>
      <w:rFonts w:ascii="IBM Plex Sans Light" w:eastAsiaTheme="majorEastAsia" w:hAnsi="IBM Plex Sans Light" w:cstheme="majorBidi"/>
      <w:color w:val="000000" w:themeColor="text1"/>
      <w:sz w:val="48"/>
      <w:szCs w:val="48"/>
    </w:rPr>
  </w:style>
  <w:style w:type="paragraph" w:styleId="Heading2">
    <w:name w:val="heading 2"/>
    <w:basedOn w:val="Normal"/>
    <w:next w:val="Normal"/>
    <w:link w:val="Heading2Char"/>
    <w:uiPriority w:val="9"/>
    <w:unhideWhenUsed/>
    <w:qFormat/>
    <w:rsid w:val="005F59EA"/>
    <w:pPr>
      <w:keepNext/>
      <w:keepLines/>
      <w:numPr>
        <w:ilvl w:val="1"/>
      </w:numPr>
      <w:spacing w:before="40"/>
      <w:outlineLvl w:val="1"/>
    </w:pPr>
    <w:rPr>
      <w:rFonts w:ascii="IBM Plex Sans Light" w:eastAsiaTheme="majorEastAsia" w:hAnsi="IBM Plex Sans Light" w:cstheme="majorBidi"/>
      <w:color w:val="000000" w:themeColor="text1"/>
      <w:sz w:val="36"/>
      <w:szCs w:val="36"/>
    </w:rPr>
  </w:style>
  <w:style w:type="paragraph" w:styleId="Heading3">
    <w:name w:val="heading 3"/>
    <w:basedOn w:val="Normal"/>
    <w:next w:val="Normal"/>
    <w:link w:val="Heading3Char"/>
    <w:uiPriority w:val="9"/>
    <w:unhideWhenUsed/>
    <w:qFormat/>
    <w:rsid w:val="005F59EA"/>
    <w:pPr>
      <w:keepNext/>
      <w:keepLines/>
      <w:numPr>
        <w:ilvl w:val="2"/>
      </w:numPr>
      <w:spacing w:before="4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167DB"/>
    <w:pPr>
      <w:keepNext/>
      <w:keepLines/>
      <w:spacing w:before="40"/>
      <w:outlineLvl w:val="3"/>
    </w:pPr>
    <w:rPr>
      <w:rFonts w:eastAsiaTheme="majorEastAsia" w:cstheme="majorBidi"/>
      <w:iCs/>
      <w:color w:val="0586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DF"/>
    <w:pPr>
      <w:tabs>
        <w:tab w:val="center" w:pos="4680"/>
        <w:tab w:val="right" w:pos="9360"/>
      </w:tabs>
    </w:pPr>
  </w:style>
  <w:style w:type="character" w:customStyle="1" w:styleId="HeaderChar">
    <w:name w:val="Header Char"/>
    <w:basedOn w:val="DefaultParagraphFont"/>
    <w:link w:val="Header"/>
    <w:uiPriority w:val="99"/>
    <w:rsid w:val="00D52EDF"/>
    <w:rPr>
      <w:rFonts w:ascii="IBM Plex Sans" w:hAnsi="IBM Plex Sans"/>
      <w:b w:val="0"/>
      <w:i w:val="0"/>
      <w:sz w:val="22"/>
    </w:rPr>
  </w:style>
  <w:style w:type="paragraph" w:styleId="Footer">
    <w:name w:val="footer"/>
    <w:basedOn w:val="Normal"/>
    <w:link w:val="FooterChar"/>
    <w:uiPriority w:val="99"/>
    <w:unhideWhenUsed/>
    <w:rsid w:val="005D6197"/>
    <w:pPr>
      <w:tabs>
        <w:tab w:val="center" w:pos="4680"/>
        <w:tab w:val="right" w:pos="9360"/>
      </w:tabs>
    </w:pPr>
    <w:rPr>
      <w:sz w:val="20"/>
    </w:rPr>
  </w:style>
  <w:style w:type="character" w:customStyle="1" w:styleId="FooterChar">
    <w:name w:val="Footer Char"/>
    <w:basedOn w:val="DefaultParagraphFont"/>
    <w:link w:val="Footer"/>
    <w:uiPriority w:val="99"/>
    <w:rsid w:val="005D6197"/>
    <w:rPr>
      <w:rFonts w:ascii="IBM Plex Sans" w:hAnsi="IBM Plex Sans"/>
      <w:b w:val="0"/>
      <w:i w:val="0"/>
      <w:sz w:val="20"/>
      <w:lang w:bidi="he-IL"/>
    </w:rPr>
  </w:style>
  <w:style w:type="character" w:customStyle="1" w:styleId="Heading1Char">
    <w:name w:val="Heading 1 Char"/>
    <w:basedOn w:val="DefaultParagraphFont"/>
    <w:link w:val="Heading1"/>
    <w:uiPriority w:val="9"/>
    <w:rsid w:val="005F59EA"/>
    <w:rPr>
      <w:rFonts w:ascii="IBM Plex Sans Light" w:eastAsiaTheme="majorEastAsia" w:hAnsi="IBM Plex Sans Light" w:cstheme="majorBidi"/>
      <w:color w:val="000000" w:themeColor="text1"/>
      <w:sz w:val="48"/>
      <w:szCs w:val="48"/>
      <w:lang w:bidi="he-IL"/>
    </w:rPr>
  </w:style>
  <w:style w:type="character" w:styleId="Hyperlink">
    <w:name w:val="Hyperlink"/>
    <w:basedOn w:val="DefaultParagraphFont"/>
    <w:uiPriority w:val="99"/>
    <w:unhideWhenUsed/>
    <w:rsid w:val="00C167DB"/>
    <w:rPr>
      <w:rFonts w:ascii="IBM Plex Sans" w:eastAsiaTheme="minorHAnsi" w:hAnsi="IBM Plex Sans" w:cstheme="minorBidi"/>
      <w:b w:val="0"/>
      <w:i w:val="0"/>
      <w:color w:val="0586FF"/>
      <w:kern w:val="0"/>
      <w:sz w:val="22"/>
      <w:szCs w:val="22"/>
      <w:u w:val="single"/>
      <w:lang w:eastAsia="en-US" w:bidi="he-IL"/>
    </w:rPr>
  </w:style>
  <w:style w:type="table" w:styleId="GridTable1Light">
    <w:name w:val="Grid Table 1 Light"/>
    <w:basedOn w:val="TableNormal"/>
    <w:uiPriority w:val="46"/>
    <w:rsid w:val="007B0E99"/>
    <w:rPr>
      <w:sz w:val="22"/>
      <w:szCs w:val="22"/>
      <w:lang w:bidi="he-I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MTextStyle1">
    <w:name w:val="IBM_TextStyle1"/>
    <w:rsid w:val="001070AF"/>
    <w:pPr>
      <w:widowControl w:val="0"/>
      <w:suppressAutoHyphens/>
      <w:spacing w:before="288" w:line="100" w:lineRule="atLeast"/>
      <w:textAlignment w:val="baseline"/>
    </w:pPr>
    <w:rPr>
      <w:rFonts w:ascii="IBM Plex Sans" w:eastAsia="Arial Unicode MS" w:hAnsi="IBM Plex Sans" w:cs="Tahoma"/>
      <w:noProof/>
      <w:kern w:val="1"/>
      <w:sz w:val="20"/>
      <w:lang w:eastAsia="hi-IN" w:bidi="hi-IN"/>
    </w:rPr>
  </w:style>
  <w:style w:type="paragraph" w:styleId="ListParagraph">
    <w:name w:val="List Paragraph"/>
    <w:basedOn w:val="Normal"/>
    <w:uiPriority w:val="34"/>
    <w:qFormat/>
    <w:rsid w:val="007B0E99"/>
    <w:pPr>
      <w:ind w:left="720"/>
      <w:contextualSpacing/>
    </w:pPr>
  </w:style>
  <w:style w:type="character" w:styleId="Strong">
    <w:name w:val="Strong"/>
    <w:basedOn w:val="DefaultParagraphFont"/>
    <w:uiPriority w:val="22"/>
    <w:qFormat/>
    <w:rsid w:val="005D6197"/>
    <w:rPr>
      <w:rFonts w:ascii="IBM Plex Sans" w:hAnsi="IBM Plex Sans"/>
      <w:b/>
      <w:i w:val="0"/>
      <w:sz w:val="22"/>
      <w:szCs w:val="22"/>
    </w:rPr>
  </w:style>
  <w:style w:type="character" w:customStyle="1" w:styleId="Heading2Char">
    <w:name w:val="Heading 2 Char"/>
    <w:basedOn w:val="DefaultParagraphFont"/>
    <w:link w:val="Heading2"/>
    <w:uiPriority w:val="9"/>
    <w:rsid w:val="005F59EA"/>
    <w:rPr>
      <w:rFonts w:ascii="IBM Plex Sans Light" w:eastAsiaTheme="majorEastAsia" w:hAnsi="IBM Plex Sans Light" w:cstheme="majorBidi"/>
      <w:color w:val="000000" w:themeColor="text1"/>
      <w:sz w:val="36"/>
      <w:szCs w:val="36"/>
      <w:lang w:bidi="he-IL"/>
    </w:rPr>
  </w:style>
  <w:style w:type="character" w:customStyle="1" w:styleId="Heading3Char">
    <w:name w:val="Heading 3 Char"/>
    <w:basedOn w:val="DefaultParagraphFont"/>
    <w:link w:val="Heading3"/>
    <w:uiPriority w:val="9"/>
    <w:rsid w:val="005F59EA"/>
    <w:rPr>
      <w:rFonts w:ascii="IBM Plex Sans" w:eastAsiaTheme="majorEastAsia" w:hAnsi="IBM Plex Sans" w:cstheme="majorBidi"/>
      <w:b/>
      <w:color w:val="000000" w:themeColor="text1"/>
      <w:sz w:val="22"/>
      <w:szCs w:val="28"/>
      <w:lang w:bidi="he-IL"/>
    </w:rPr>
  </w:style>
  <w:style w:type="paragraph" w:styleId="TOCHeading">
    <w:name w:val="TOC Heading"/>
    <w:basedOn w:val="Heading1"/>
    <w:next w:val="Normal"/>
    <w:uiPriority w:val="39"/>
    <w:unhideWhenUsed/>
    <w:qFormat/>
    <w:rsid w:val="0077681B"/>
    <w:pPr>
      <w:spacing w:before="480" w:after="0" w:line="276" w:lineRule="auto"/>
      <w:outlineLvl w:val="9"/>
    </w:pPr>
    <w:rPr>
      <w:rFonts w:asciiTheme="majorHAnsi" w:hAnsiTheme="majorHAnsi"/>
      <w:b/>
      <w:bCs/>
      <w:color w:val="2E74B5" w:themeColor="accent1" w:themeShade="BF"/>
      <w:sz w:val="28"/>
      <w:szCs w:val="28"/>
      <w:lang w:bidi="ar-SA"/>
    </w:rPr>
  </w:style>
  <w:style w:type="paragraph" w:styleId="TOC1">
    <w:name w:val="toc 1"/>
    <w:basedOn w:val="Normal"/>
    <w:next w:val="Normal"/>
    <w:autoRedefine/>
    <w:uiPriority w:val="39"/>
    <w:unhideWhenUsed/>
    <w:rsid w:val="00C167DB"/>
    <w:pPr>
      <w:spacing w:before="120"/>
    </w:pPr>
    <w:rPr>
      <w:rFonts w:ascii="IBM Plex Sans Light" w:hAnsi="IBM Plex Sans Light" w:cstheme="minorHAnsi"/>
      <w:bCs/>
      <w:iCs/>
      <w:sz w:val="24"/>
    </w:rPr>
  </w:style>
  <w:style w:type="paragraph" w:styleId="TOC3">
    <w:name w:val="toc 3"/>
    <w:basedOn w:val="Normal"/>
    <w:next w:val="Normal"/>
    <w:autoRedefine/>
    <w:uiPriority w:val="39"/>
    <w:unhideWhenUsed/>
    <w:rsid w:val="00C167DB"/>
    <w:pPr>
      <w:ind w:left="480"/>
    </w:pPr>
    <w:rPr>
      <w:rFonts w:cstheme="minorHAnsi"/>
      <w:sz w:val="20"/>
      <w:szCs w:val="20"/>
    </w:rPr>
  </w:style>
  <w:style w:type="paragraph" w:styleId="TOC2">
    <w:name w:val="toc 2"/>
    <w:basedOn w:val="Normal"/>
    <w:next w:val="Normal"/>
    <w:autoRedefine/>
    <w:uiPriority w:val="39"/>
    <w:unhideWhenUsed/>
    <w:rsid w:val="00C167DB"/>
    <w:pPr>
      <w:tabs>
        <w:tab w:val="right" w:leader="dot" w:pos="10790"/>
      </w:tabs>
      <w:spacing w:before="120"/>
      <w:ind w:left="245"/>
    </w:pPr>
    <w:rPr>
      <w:rFonts w:cstheme="minorHAnsi"/>
      <w:bCs/>
      <w:szCs w:val="22"/>
    </w:rPr>
  </w:style>
  <w:style w:type="paragraph" w:styleId="TOC4">
    <w:name w:val="toc 4"/>
    <w:basedOn w:val="Normal"/>
    <w:next w:val="Normal"/>
    <w:autoRedefine/>
    <w:uiPriority w:val="39"/>
    <w:semiHidden/>
    <w:unhideWhenUsed/>
    <w:rsid w:val="0077681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681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681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681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681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681B"/>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D6197"/>
    <w:pPr>
      <w:contextualSpacing/>
    </w:pPr>
    <w:rPr>
      <w:rFonts w:ascii="IBM Plex Sans Light" w:eastAsiaTheme="majorEastAsia" w:hAnsi="IBM Plex Sans Light" w:cstheme="majorBidi"/>
      <w:color w:val="FFFFFF" w:themeColor="background1"/>
      <w:spacing w:val="-10"/>
      <w:kern w:val="28"/>
      <w:sz w:val="48"/>
      <w:szCs w:val="48"/>
    </w:rPr>
  </w:style>
  <w:style w:type="character" w:customStyle="1" w:styleId="TitleChar">
    <w:name w:val="Title Char"/>
    <w:basedOn w:val="DefaultParagraphFont"/>
    <w:link w:val="Title"/>
    <w:uiPriority w:val="10"/>
    <w:rsid w:val="005D6197"/>
    <w:rPr>
      <w:rFonts w:ascii="IBM Plex Sans Light" w:eastAsiaTheme="majorEastAsia" w:hAnsi="IBM Plex Sans Light" w:cstheme="majorBidi"/>
      <w:b w:val="0"/>
      <w:i w:val="0"/>
      <w:color w:val="FFFFFF" w:themeColor="background1"/>
      <w:spacing w:val="-10"/>
      <w:kern w:val="28"/>
      <w:sz w:val="48"/>
      <w:szCs w:val="48"/>
      <w:lang w:bidi="he-IL"/>
    </w:rPr>
  </w:style>
  <w:style w:type="paragraph" w:styleId="Quote">
    <w:name w:val="Quote"/>
    <w:basedOn w:val="Normal"/>
    <w:next w:val="Normal"/>
    <w:link w:val="QuoteChar"/>
    <w:uiPriority w:val="29"/>
    <w:qFormat/>
    <w:rsid w:val="005D61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197"/>
    <w:rPr>
      <w:rFonts w:ascii="IBM Plex Sans" w:hAnsi="IBM Plex Sans"/>
      <w:b w:val="0"/>
      <w:i/>
      <w:iCs/>
      <w:color w:val="404040" w:themeColor="text1" w:themeTint="BF"/>
      <w:sz w:val="22"/>
      <w:lang w:bidi="he-IL"/>
    </w:rPr>
  </w:style>
  <w:style w:type="character" w:customStyle="1" w:styleId="Heading4Char">
    <w:name w:val="Heading 4 Char"/>
    <w:basedOn w:val="DefaultParagraphFont"/>
    <w:link w:val="Heading4"/>
    <w:uiPriority w:val="9"/>
    <w:semiHidden/>
    <w:rsid w:val="00C167DB"/>
    <w:rPr>
      <w:rFonts w:ascii="IBM Plex Sans" w:eastAsiaTheme="majorEastAsia" w:hAnsi="IBM Plex Sans" w:cstheme="majorBidi"/>
      <w:b w:val="0"/>
      <w:i w:val="0"/>
      <w:iCs/>
      <w:color w:val="0586FF"/>
      <w:sz w:val="22"/>
      <w:lang w:bidi="he-IL"/>
    </w:rPr>
  </w:style>
  <w:style w:type="paragraph" w:styleId="Subtitle">
    <w:name w:val="Subtitle"/>
    <w:basedOn w:val="Normal"/>
    <w:next w:val="Normal"/>
    <w:link w:val="SubtitleChar"/>
    <w:uiPriority w:val="11"/>
    <w:qFormat/>
    <w:rsid w:val="00C167DB"/>
    <w:pPr>
      <w:numPr>
        <w:ilvl w:val="1"/>
      </w:numPr>
      <w:spacing w:after="160"/>
    </w:pPr>
    <w:rPr>
      <w:rFonts w:eastAsiaTheme="minorEastAsia"/>
      <w:color w:val="FFFFFF" w:themeColor="background1"/>
      <w:spacing w:val="15"/>
      <w:szCs w:val="22"/>
    </w:rPr>
  </w:style>
  <w:style w:type="character" w:customStyle="1" w:styleId="SubtitleChar">
    <w:name w:val="Subtitle Char"/>
    <w:basedOn w:val="DefaultParagraphFont"/>
    <w:link w:val="Subtitle"/>
    <w:uiPriority w:val="11"/>
    <w:rsid w:val="00C167DB"/>
    <w:rPr>
      <w:rFonts w:ascii="IBM Plex Sans" w:eastAsiaTheme="minorEastAsia" w:hAnsi="IBM Plex Sans"/>
      <w:b w:val="0"/>
      <w:i w:val="0"/>
      <w:color w:val="FFFFFF" w:themeColor="background1"/>
      <w:spacing w:val="15"/>
      <w:sz w:val="22"/>
      <w:szCs w:val="22"/>
      <w:lang w:bidi="he-IL"/>
    </w:rPr>
  </w:style>
  <w:style w:type="character" w:styleId="SubtleEmphasis">
    <w:name w:val="Subtle Emphasis"/>
    <w:basedOn w:val="DefaultParagraphFont"/>
    <w:uiPriority w:val="19"/>
    <w:qFormat/>
    <w:rsid w:val="00C167DB"/>
    <w:rPr>
      <w:rFonts w:ascii="IBM Plex Sans" w:hAnsi="IBM Plex Sans"/>
      <w:b w:val="0"/>
      <w:i/>
      <w:iCs/>
      <w:color w:val="404040" w:themeColor="text1" w:themeTint="BF"/>
      <w:sz w:val="22"/>
    </w:rPr>
  </w:style>
  <w:style w:type="character" w:styleId="IntenseEmphasis">
    <w:name w:val="Intense Emphasis"/>
    <w:basedOn w:val="DefaultParagraphFont"/>
    <w:uiPriority w:val="21"/>
    <w:qFormat/>
    <w:rsid w:val="00C167DB"/>
    <w:rPr>
      <w:rFonts w:ascii="IBM Plex Sans" w:hAnsi="IBM Plex Sans"/>
      <w:b w:val="0"/>
      <w:i/>
      <w:iCs/>
      <w:color w:val="0586FF"/>
      <w:sz w:val="22"/>
    </w:rPr>
  </w:style>
  <w:style w:type="character" w:styleId="Hashtag">
    <w:name w:val="Hashtag"/>
    <w:basedOn w:val="DefaultParagraphFont"/>
    <w:uiPriority w:val="99"/>
    <w:rsid w:val="00C167DB"/>
    <w:rPr>
      <w:rFonts w:ascii="IBM Plex Sans" w:hAnsi="IBM Plex Sans"/>
      <w:b w:val="0"/>
      <w:i w:val="0"/>
      <w:color w:val="000000" w:themeColor="text1"/>
      <w:sz w:val="22"/>
      <w:shd w:val="clear" w:color="auto" w:fill="E1DFDD"/>
    </w:rPr>
  </w:style>
  <w:style w:type="character" w:styleId="UnresolvedMention">
    <w:name w:val="Unresolved Mention"/>
    <w:basedOn w:val="DefaultParagraphFont"/>
    <w:uiPriority w:val="99"/>
    <w:rsid w:val="00C167DB"/>
    <w:rPr>
      <w:rFonts w:ascii="IBM Plex Sans" w:hAnsi="IBM Plex Sans"/>
      <w:b w:val="0"/>
      <w:i w:val="0"/>
      <w:color w:val="605E5C"/>
      <w:sz w:val="22"/>
      <w:shd w:val="clear" w:color="auto" w:fill="E1DFDD"/>
    </w:rPr>
  </w:style>
  <w:style w:type="table" w:customStyle="1" w:styleId="ICITABLE">
    <w:name w:val="ICI_TABLE"/>
    <w:basedOn w:val="TableNormal"/>
    <w:uiPriority w:val="99"/>
    <w:qFormat/>
    <w:rsid w:val="001210F6"/>
    <w:rPr>
      <w:rFonts w:ascii="Arial" w:eastAsia="Times New Roman" w:hAnsi="Arial" w:cs="Times New Roman"/>
      <w:sz w:val="18"/>
      <w:szCs w:val="20"/>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styleId="ListNumber">
    <w:name w:val="List Number"/>
    <w:basedOn w:val="Normal"/>
    <w:qFormat/>
    <w:rsid w:val="00355F00"/>
    <w:pPr>
      <w:numPr>
        <w:numId w:val="15"/>
      </w:numPr>
      <w:spacing w:before="60" w:after="60"/>
    </w:pPr>
    <w:rPr>
      <w:rFonts w:eastAsia="SimSun" w:cs="Times New Roman"/>
      <w:szCs w:val="22"/>
      <w:lang w:bidi="ar-SA"/>
    </w:rPr>
  </w:style>
  <w:style w:type="paragraph" w:styleId="BodyText">
    <w:name w:val="Body Text"/>
    <w:basedOn w:val="Normal"/>
    <w:link w:val="BodyTextChar"/>
    <w:qFormat/>
    <w:rsid w:val="005F59EA"/>
    <w:pPr>
      <w:spacing w:after="120"/>
    </w:pPr>
  </w:style>
  <w:style w:type="character" w:customStyle="1" w:styleId="BodyTextChar">
    <w:name w:val="Body Text Char"/>
    <w:basedOn w:val="DefaultParagraphFont"/>
    <w:link w:val="BodyText"/>
    <w:rsid w:val="005F59EA"/>
    <w:rPr>
      <w:rFonts w:ascii="IBM Plex Sans" w:hAnsi="IBM Plex Sans"/>
      <w:sz w:val="22"/>
      <w:lang w:bidi="he-IL"/>
    </w:rPr>
  </w:style>
  <w:style w:type="paragraph" w:styleId="ListBullet">
    <w:name w:val="List Bullet"/>
    <w:basedOn w:val="Normal"/>
    <w:qFormat/>
    <w:rsid w:val="005F59EA"/>
    <w:pPr>
      <w:numPr>
        <w:numId w:val="14"/>
      </w:numPr>
      <w:spacing w:before="60" w:after="60"/>
      <w:contextualSpacing/>
    </w:pPr>
    <w:rPr>
      <w:rFonts w:eastAsia="SimSun" w:cs="Times New Roman"/>
      <w:szCs w:val="22"/>
      <w:lang w:bidi="ar-SA"/>
    </w:rPr>
  </w:style>
  <w:style w:type="paragraph" w:customStyle="1" w:styleId="code">
    <w:name w:val="code"/>
    <w:basedOn w:val="Normal"/>
    <w:link w:val="codeChar"/>
    <w:qFormat/>
    <w:rsid w:val="001210F6"/>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Pr>
      <w:rFonts w:ascii="Courier New" w:eastAsia="SimSun" w:hAnsi="Courier New" w:cs="Courier New"/>
      <w:spacing w:val="-5"/>
      <w:kern w:val="1"/>
      <w:sz w:val="20"/>
      <w:szCs w:val="20"/>
      <w:lang w:bidi="ar-SA"/>
    </w:rPr>
  </w:style>
  <w:style w:type="character" w:customStyle="1" w:styleId="codeChar">
    <w:name w:val="code Char"/>
    <w:basedOn w:val="DefaultParagraphFont"/>
    <w:link w:val="code"/>
    <w:rsid w:val="001210F6"/>
    <w:rPr>
      <w:rFonts w:ascii="Courier New" w:eastAsia="SimSun" w:hAnsi="Courier New" w:cs="Courier New"/>
      <w:spacing w:val="-5"/>
      <w:kern w:val="1"/>
      <w:sz w:val="20"/>
      <w:szCs w:val="20"/>
      <w:shd w:val="clear" w:color="auto" w:fill="F2F2F2" w:themeFill="background1" w:themeFillShade="F2"/>
    </w:rPr>
  </w:style>
  <w:style w:type="paragraph" w:styleId="BalloonText">
    <w:name w:val="Balloon Text"/>
    <w:basedOn w:val="Normal"/>
    <w:link w:val="BalloonTextChar"/>
    <w:uiPriority w:val="99"/>
    <w:semiHidden/>
    <w:unhideWhenUsed/>
    <w:rsid w:val="00355F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F00"/>
    <w:rPr>
      <w:rFonts w:ascii="Times New Roman" w:hAnsi="Times New Roman" w:cs="Times New Roman"/>
      <w:sz w:val="18"/>
      <w:szCs w:val="18"/>
      <w:lang w:bidi="he-IL"/>
    </w:rPr>
  </w:style>
  <w:style w:type="paragraph" w:styleId="Revision">
    <w:name w:val="Revision"/>
    <w:hidden/>
    <w:uiPriority w:val="99"/>
    <w:semiHidden/>
    <w:rsid w:val="00355F00"/>
    <w:rPr>
      <w:rFonts w:ascii="IBM Plex Sans" w:hAnsi="IBM Plex Sans"/>
      <w:sz w:val="22"/>
      <w:lang w:bidi="he-IL"/>
    </w:rPr>
  </w:style>
  <w:style w:type="character" w:styleId="FollowedHyperlink">
    <w:name w:val="FollowedHyperlink"/>
    <w:basedOn w:val="DefaultParagraphFont"/>
    <w:uiPriority w:val="99"/>
    <w:semiHidden/>
    <w:unhideWhenUsed/>
    <w:rsid w:val="00355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06064">
      <w:bodyDiv w:val="1"/>
      <w:marLeft w:val="0"/>
      <w:marRight w:val="0"/>
      <w:marTop w:val="0"/>
      <w:marBottom w:val="0"/>
      <w:divBdr>
        <w:top w:val="none" w:sz="0" w:space="0" w:color="auto"/>
        <w:left w:val="none" w:sz="0" w:space="0" w:color="auto"/>
        <w:bottom w:val="none" w:sz="0" w:space="0" w:color="auto"/>
        <w:right w:val="none" w:sz="0" w:space="0" w:color="auto"/>
      </w:divBdr>
    </w:div>
    <w:div w:id="1234853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 TargetMode="External"/><Relationship Id="rId18" Type="http://schemas.openxmlformats.org/officeDocument/2006/relationships/hyperlink" Target="https://pypi.org/project/beautifulsoup4/" TargetMode="External"/><Relationship Id="rId26" Type="http://schemas.openxmlformats.org/officeDocument/2006/relationships/hyperlink" Target="https://openreview.net/pdf?id=SyK00v5xx"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nltk/nltk" TargetMode="External"/><Relationship Id="rId25" Type="http://schemas.openxmlformats.org/officeDocument/2006/relationships/hyperlink" Target="https://www.tandfonline.com/doi/pdf/10.1080/00437956.1954.11659520" TargetMode="External"/><Relationship Id="rId2" Type="http://schemas.openxmlformats.org/officeDocument/2006/relationships/numbering" Target="numbering.xml"/><Relationship Id="rId16" Type="http://schemas.openxmlformats.org/officeDocument/2006/relationships/hyperlink" Target="https://www.scipy.org/" TargetMode="Externa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dimrehurek.com/gensim/models/word2vec.html" TargetMode="External"/><Relationship Id="rId5" Type="http://schemas.openxmlformats.org/officeDocument/2006/relationships/webSettings" Target="webSettings.xml"/><Relationship Id="rId15" Type="http://schemas.openxmlformats.org/officeDocument/2006/relationships/hyperlink" Target="http://www.numpy.or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radimrehurek.com/gensim/abou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F929EE-5FA6-F242-BC69-8072AFB5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Leighton</dc:creator>
  <cp:keywords/>
  <dc:description/>
  <cp:lastModifiedBy>Priya Sapra</cp:lastModifiedBy>
  <cp:revision>7</cp:revision>
  <dcterms:created xsi:type="dcterms:W3CDTF">2020-02-13T17:04:00Z</dcterms:created>
  <dcterms:modified xsi:type="dcterms:W3CDTF">2020-04-14T18:34:00Z</dcterms:modified>
</cp:coreProperties>
</file>