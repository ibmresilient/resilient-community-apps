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D89391C" w:rsidR="006B52CC" w:rsidRDefault="002E2767" w:rsidP="006B52CC">
      <w:pPr>
        <w:pStyle w:val="Heading1"/>
        <w:spacing w:before="0"/>
        <w:jc w:val="center"/>
      </w:pPr>
      <w:r>
        <w:rPr>
          <w:color w:val="FF8300"/>
        </w:rPr>
        <w:t xml:space="preserve">McAfee </w:t>
      </w:r>
      <w:r w:rsidR="00C04CD7">
        <w:rPr>
          <w:color w:val="FF8300"/>
        </w:rPr>
        <w:t>ATD</w:t>
      </w:r>
      <w:r w:rsidR="00C951A3">
        <w:rPr>
          <w:color w:val="FF8300"/>
        </w:rPr>
        <w:t xml:space="preserve"> Function</w:t>
      </w:r>
      <w:r w:rsidR="00C04CD7">
        <w:rPr>
          <w:color w:val="FF8300"/>
        </w:rPr>
        <w:t>s</w:t>
      </w:r>
      <w:r w:rsidR="00C951A3">
        <w:rPr>
          <w:color w:val="FF8300"/>
        </w:rPr>
        <w:t xml:space="preserve"> V1.0.0</w:t>
      </w:r>
    </w:p>
    <w:p w14:paraId="0E3218A8" w14:textId="13618E71" w:rsidR="006B52CC" w:rsidRPr="00C53DD3" w:rsidRDefault="00C951A3" w:rsidP="006B52CC">
      <w:pPr>
        <w:pStyle w:val="Normal1"/>
        <w:jc w:val="center"/>
        <w:rPr>
          <w:rFonts w:ascii="Arial" w:hAnsi="Arial" w:cs="Arial"/>
        </w:rPr>
      </w:pPr>
      <w:r w:rsidRPr="00C53DD3">
        <w:rPr>
          <w:rFonts w:ascii="Arial" w:eastAsia="Times New Roman" w:hAnsi="Arial" w:cs="Arial"/>
        </w:rPr>
        <w:t xml:space="preserve">Release Date: </w:t>
      </w:r>
      <w:r w:rsidR="001740EB" w:rsidRPr="00C53DD3">
        <w:rPr>
          <w:rFonts w:ascii="Arial" w:eastAsia="Times New Roman" w:hAnsi="Arial" w:cs="Arial"/>
        </w:rPr>
        <w:t xml:space="preserve">June </w:t>
      </w:r>
      <w:r w:rsidRPr="00C53DD3">
        <w:rPr>
          <w:rFonts w:ascii="Arial" w:eastAsia="Times New Roman" w:hAnsi="Arial" w:cs="Arial"/>
        </w:rPr>
        <w:t>2018</w:t>
      </w:r>
    </w:p>
    <w:p w14:paraId="32E89C41" w14:textId="77777777" w:rsidR="006B52CC" w:rsidRDefault="006B52CC" w:rsidP="006B52CC">
      <w:pPr>
        <w:pStyle w:val="Normal1"/>
      </w:pPr>
    </w:p>
    <w:p w14:paraId="77200E2D" w14:textId="2F22C2AE" w:rsidR="009525CD" w:rsidRDefault="009525CD" w:rsidP="009525CD">
      <w:pPr>
        <w:pStyle w:val="Normal1"/>
        <w:keepLines/>
        <w:spacing w:before="180" w:after="120"/>
        <w:rPr>
          <w:rFonts w:ascii="Arial" w:eastAsia="Arial" w:hAnsi="Arial" w:cs="Arial"/>
          <w:sz w:val="20"/>
          <w:szCs w:val="20"/>
        </w:rPr>
      </w:pPr>
      <w:r>
        <w:rPr>
          <w:rFonts w:ascii="Arial" w:eastAsia="Arial" w:hAnsi="Arial" w:cs="Arial"/>
          <w:sz w:val="20"/>
          <w:szCs w:val="20"/>
        </w:rPr>
        <w:t xml:space="preserve">Resilient Functions simplify development of integrations by wrapping each activity into an individual workflow component. These components can be easily installed </w:t>
      </w:r>
      <w:r w:rsidR="00A64D30">
        <w:rPr>
          <w:rFonts w:ascii="Arial" w:eastAsia="Arial" w:hAnsi="Arial" w:cs="Arial"/>
          <w:sz w:val="20"/>
          <w:szCs w:val="20"/>
        </w:rPr>
        <w:t xml:space="preserve">and </w:t>
      </w:r>
      <w:r>
        <w:rPr>
          <w:rFonts w:ascii="Arial" w:eastAsia="Arial" w:hAnsi="Arial" w:cs="Arial"/>
          <w:sz w:val="20"/>
          <w:szCs w:val="20"/>
        </w:rPr>
        <w:t xml:space="preserve">then used and combined in Resilient workflows. The Resilient platform sends data to the function component that performs an activity </w:t>
      </w:r>
      <w:r w:rsidR="00A64D30">
        <w:rPr>
          <w:rFonts w:ascii="Arial" w:eastAsia="Arial" w:hAnsi="Arial" w:cs="Arial"/>
          <w:sz w:val="20"/>
          <w:szCs w:val="20"/>
        </w:rPr>
        <w:t xml:space="preserve">and </w:t>
      </w:r>
      <w:r>
        <w:rPr>
          <w:rFonts w:ascii="Arial" w:eastAsia="Arial" w:hAnsi="Arial" w:cs="Arial"/>
          <w:sz w:val="20"/>
          <w:szCs w:val="20"/>
        </w:rPr>
        <w:t xml:space="preserve">then returns the results to the workflow. The results can be </w:t>
      </w:r>
      <w:r w:rsidR="00283FD9">
        <w:rPr>
          <w:rFonts w:ascii="Arial" w:eastAsia="Arial" w:hAnsi="Arial" w:cs="Arial"/>
          <w:sz w:val="20"/>
          <w:szCs w:val="20"/>
        </w:rPr>
        <w:t>used</w:t>
      </w:r>
      <w:r>
        <w:rPr>
          <w:rFonts w:ascii="Arial" w:eastAsia="Arial" w:hAnsi="Arial" w:cs="Arial"/>
          <w:sz w:val="20"/>
          <w:szCs w:val="20"/>
        </w:rPr>
        <w:t xml:space="preserve"> by scripts, rules, and workflow decision points to dynamically orchestrate the security incident response activities.</w:t>
      </w:r>
    </w:p>
    <w:p w14:paraId="23CCD06E" w14:textId="2E71E66B" w:rsidR="009525CD" w:rsidRDefault="009525CD" w:rsidP="009525CD">
      <w:pPr>
        <w:pStyle w:val="BodyText"/>
        <w:keepNext/>
      </w:pPr>
      <w:r>
        <w:t xml:space="preserve">This guide describes the McAfee </w:t>
      </w:r>
      <w:r w:rsidR="00C04CD7">
        <w:t>ATD</w:t>
      </w:r>
      <w:r>
        <w:t xml:space="preserve"> Function.</w:t>
      </w:r>
    </w:p>
    <w:p w14:paraId="6610BB48" w14:textId="56A54452" w:rsidR="009D639D" w:rsidRPr="003E4544" w:rsidRDefault="00C951A3" w:rsidP="00537786">
      <w:pPr>
        <w:pStyle w:val="Heading10"/>
      </w:pPr>
      <w:r w:rsidRPr="003E4544">
        <w:t xml:space="preserve">Overview </w:t>
      </w:r>
    </w:p>
    <w:p w14:paraId="08262E1B" w14:textId="3EDFD17D" w:rsidR="00521191" w:rsidRDefault="00521191" w:rsidP="00C951A3">
      <w:pPr>
        <w:pStyle w:val="BodyText"/>
      </w:pPr>
      <w:r>
        <w:t xml:space="preserve">The </w:t>
      </w:r>
      <w:r w:rsidR="00C04CD7">
        <w:t>McAfee ATD</w:t>
      </w:r>
      <w:r w:rsidR="006B24A2">
        <w:t xml:space="preserve"> f</w:t>
      </w:r>
      <w:r w:rsidR="002E2767">
        <w:t>unction</w:t>
      </w:r>
      <w:r w:rsidR="003B25E3">
        <w:t xml:space="preserve"> contains </w:t>
      </w:r>
      <w:r w:rsidR="00CC0418">
        <w:t xml:space="preserve">the ability to </w:t>
      </w:r>
      <w:r w:rsidR="00C04CD7">
        <w:t xml:space="preserve">analyze a file or </w:t>
      </w:r>
      <w:r w:rsidR="00A64D30">
        <w:t xml:space="preserve">URL </w:t>
      </w:r>
      <w:r w:rsidR="00C04CD7">
        <w:t xml:space="preserve">in ATD and send the result back to the Resilient </w:t>
      </w:r>
      <w:r w:rsidR="005475B5">
        <w:t>p</w:t>
      </w:r>
      <w:r w:rsidR="00CC0418">
        <w:t>latform</w:t>
      </w:r>
      <w:r>
        <w:t>.</w:t>
      </w:r>
    </w:p>
    <w:p w14:paraId="75CA123E" w14:textId="3AAD121B" w:rsidR="00521191" w:rsidRDefault="00CC0418" w:rsidP="00C951A3">
      <w:pPr>
        <w:pStyle w:val="BodyText"/>
      </w:pPr>
      <w:r>
        <w:t>This d</w:t>
      </w:r>
      <w:r w:rsidR="00C04CD7">
        <w:t>ocument describes the McAfee ATD</w:t>
      </w:r>
      <w:r>
        <w:t xml:space="preserve"> </w:t>
      </w:r>
      <w:r w:rsidR="00521191">
        <w:t xml:space="preserve">function, </w:t>
      </w:r>
      <w:r w:rsidR="009525CD">
        <w:t xml:space="preserve">its customization options, and </w:t>
      </w:r>
      <w:r w:rsidR="00521191">
        <w:t>how to configure</w:t>
      </w:r>
      <w:r w:rsidR="006B24A2">
        <w:t xml:space="preserve"> it in custom workflows</w:t>
      </w:r>
      <w:r w:rsidR="00521191">
        <w:t>.</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Pr="003E4544" w:rsidRDefault="00FB40AA" w:rsidP="00FB40AA">
      <w:pPr>
        <w:pStyle w:val="Heading10"/>
      </w:pPr>
      <w:bookmarkStart w:id="1" w:name="_Toc509305885"/>
      <w:bookmarkStart w:id="2" w:name="_Toc510253264"/>
      <w:r w:rsidRPr="003E4544">
        <w:lastRenderedPageBreak/>
        <w:t>Installation</w:t>
      </w:r>
      <w:bookmarkEnd w:id="1"/>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0DA8395"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w:t>
      </w:r>
      <w:r w:rsidR="00FD40A8">
        <w:rPr>
          <w:rFonts w:cs="Arial"/>
          <w:color w:val="000000"/>
          <w:szCs w:val="20"/>
        </w:rPr>
        <w:t xml:space="preserve">must be </w:t>
      </w:r>
      <w:r>
        <w:rPr>
          <w:rFonts w:cs="Arial"/>
          <w:color w:val="000000"/>
          <w:szCs w:val="20"/>
        </w:rPr>
        <w:t xml:space="preserve">version 30 or later. </w:t>
      </w:r>
    </w:p>
    <w:p w14:paraId="6D7CF282" w14:textId="238906F8" w:rsidR="00FB40AA" w:rsidRDefault="00FB40AA" w:rsidP="00FB40AA">
      <w:pPr>
        <w:pStyle w:val="BodyText"/>
        <w:numPr>
          <w:ilvl w:val="0"/>
          <w:numId w:val="16"/>
        </w:numPr>
        <w:rPr>
          <w:rFonts w:cs="Arial"/>
          <w:color w:val="000000"/>
          <w:szCs w:val="20"/>
        </w:rPr>
      </w:pPr>
      <w:r>
        <w:rPr>
          <w:rFonts w:cs="Arial"/>
          <w:color w:val="000000"/>
          <w:szCs w:val="20"/>
        </w:rPr>
        <w:t xml:space="preserve">You </w:t>
      </w:r>
      <w:r w:rsidR="005475B5">
        <w:rPr>
          <w:rFonts w:cs="Arial"/>
          <w:color w:val="000000"/>
          <w:szCs w:val="20"/>
        </w:rPr>
        <w:t xml:space="preserve">must </w:t>
      </w:r>
      <w:r>
        <w:rPr>
          <w:rFonts w:cs="Arial"/>
          <w:color w:val="000000"/>
          <w:szCs w:val="20"/>
        </w:rPr>
        <w:t xml:space="preserve">have a Resilient account </w:t>
      </w:r>
      <w:r w:rsidR="005475B5">
        <w:t xml:space="preserve">available </w:t>
      </w:r>
      <w:r>
        <w:t xml:space="preserve">for the </w:t>
      </w:r>
      <w:r w:rsidR="00C04CD7">
        <w:t>integration</w:t>
      </w:r>
      <w:r>
        <w:t>. T</w:t>
      </w:r>
      <w:r w:rsidRPr="009758F8">
        <w:t>his can be any account that has the permission to view and modify administrator and customization settings</w:t>
      </w:r>
      <w:r w:rsidR="009472BD">
        <w:t>, and read and update incidents</w:t>
      </w:r>
      <w:r w:rsidRPr="009758F8">
        <w:t xml:space="preserve">. You </w:t>
      </w:r>
      <w:r w:rsidR="005475B5">
        <w:t>must</w:t>
      </w:r>
      <w:r w:rsidRPr="009758F8">
        <w:t xml:space="preserve"> know the account username and password.</w:t>
      </w:r>
    </w:p>
    <w:p w14:paraId="6D7053BE" w14:textId="7BEFA1BC" w:rsidR="00FB40AA" w:rsidRPr="00341760" w:rsidRDefault="00FB40AA" w:rsidP="00FB40AA">
      <w:pPr>
        <w:pStyle w:val="BodyText"/>
        <w:numPr>
          <w:ilvl w:val="0"/>
          <w:numId w:val="16"/>
        </w:numPr>
        <w:rPr>
          <w:rFonts w:cs="Arial"/>
          <w:color w:val="000000"/>
          <w:szCs w:val="20"/>
        </w:rPr>
      </w:pPr>
      <w:r>
        <w:rPr>
          <w:rFonts w:cs="Arial"/>
          <w:color w:val="000000"/>
          <w:szCs w:val="20"/>
        </w:rPr>
        <w:t xml:space="preserve">You </w:t>
      </w:r>
      <w:r w:rsidR="005475B5">
        <w:rPr>
          <w:rFonts w:cs="Arial"/>
          <w:color w:val="000000"/>
          <w:szCs w:val="20"/>
        </w:rPr>
        <w:t xml:space="preserve">must </w:t>
      </w:r>
      <w:r>
        <w:rPr>
          <w:rFonts w:cs="Arial"/>
          <w:color w:val="000000"/>
          <w:szCs w:val="20"/>
        </w:rPr>
        <w:t>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w:t>
      </w:r>
      <w:r w:rsidR="005475B5">
        <w:rPr>
          <w:rFonts w:cs="Arial"/>
          <w:color w:val="000000"/>
          <w:szCs w:val="20"/>
        </w:rPr>
        <w:t xml:space="preserve">you are </w:t>
      </w:r>
      <w:r w:rsidR="009472BD">
        <w:rPr>
          <w:rFonts w:cs="Arial"/>
          <w:color w:val="000000"/>
          <w:szCs w:val="20"/>
        </w:rPr>
        <w:t>using a separate integration server, you must install Python version 2.7.10 or later, or version 3.6 or later, and “pip”.  (The Resilient appliance is preconfigured with a suitable version of Python).</w:t>
      </w:r>
    </w:p>
    <w:p w14:paraId="6E3680A8" w14:textId="77777777" w:rsidR="00FB40AA" w:rsidRPr="00CE18A9" w:rsidRDefault="00FB40AA" w:rsidP="00FB40AA">
      <w:pPr>
        <w:pStyle w:val="Heading20"/>
      </w:pPr>
      <w:bookmarkStart w:id="3" w:name="_Toc509305886"/>
      <w:r w:rsidRPr="00CE18A9">
        <w:t>Install the Python components</w:t>
      </w:r>
      <w:bookmarkEnd w:id="3"/>
    </w:p>
    <w:p w14:paraId="070CC268" w14:textId="545AB8E2"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 xml:space="preserve">functions package contains Python components that </w:t>
      </w:r>
      <w:r w:rsidR="00CC4671">
        <w:rPr>
          <w:rFonts w:cs="Arial"/>
          <w:color w:val="000000"/>
          <w:szCs w:val="20"/>
        </w:rPr>
        <w:t>are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w:t>
      </w:r>
      <w:r w:rsidR="00510D31" w:rsidRPr="00510D31">
        <w:rPr>
          <w:rFonts w:ascii="Courier New" w:hAnsi="Courier New" w:cs="Courier New"/>
          <w:color w:val="000000"/>
        </w:rPr>
        <w:t>resilient-circuits</w:t>
      </w:r>
      <w:r w:rsidR="00510D31">
        <w:rPr>
          <w:rFonts w:cs="Arial"/>
          <w:color w:val="000000"/>
        </w:rPr>
        <w:t xml:space="preserve"> </w:t>
      </w:r>
      <w:r>
        <w:rPr>
          <w:rFonts w:cs="Arial"/>
          <w:color w:val="000000"/>
          <w:szCs w:val="20"/>
        </w:rPr>
        <w:t>integration framework.</w:t>
      </w:r>
    </w:p>
    <w:p w14:paraId="5721674A" w14:textId="1C1EF752"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B02C560" w14:textId="25E9581A" w:rsidR="00CD674F" w:rsidRDefault="00CD674F" w:rsidP="00FB40AA">
      <w:pPr>
        <w:pStyle w:val="BodyText"/>
        <w:rPr>
          <w:rFonts w:cs="Arial"/>
          <w:color w:val="000000"/>
          <w:szCs w:val="20"/>
        </w:rPr>
      </w:pPr>
      <w:r>
        <w:rPr>
          <w:rFonts w:cs="Arial"/>
          <w:color w:val="000000"/>
          <w:szCs w:val="20"/>
        </w:rPr>
        <w:t>Complete the following steps to install the Python components:</w:t>
      </w:r>
    </w:p>
    <w:p w14:paraId="6104EEFC" w14:textId="475C4E27" w:rsidR="009472BD" w:rsidRDefault="00CD674F" w:rsidP="00EB6721">
      <w:pPr>
        <w:pStyle w:val="BodyText"/>
        <w:numPr>
          <w:ilvl w:val="0"/>
          <w:numId w:val="21"/>
        </w:numPr>
        <w:ind w:left="360"/>
      </w:pPr>
      <w:r>
        <w:t>Enter the following commands to e</w:t>
      </w:r>
      <w:r w:rsidR="009472BD">
        <w:t xml:space="preserve">nsure </w:t>
      </w:r>
      <w:r w:rsidR="00321841">
        <w:t xml:space="preserve">that </w:t>
      </w:r>
      <w:r w:rsidR="009472BD">
        <w:t>the environment is up to date</w:t>
      </w:r>
      <w:r>
        <w:t>:</w:t>
      </w:r>
    </w:p>
    <w:p w14:paraId="15513209" w14:textId="77777777" w:rsidR="009472BD" w:rsidRPr="009525CD" w:rsidRDefault="009472BD" w:rsidP="00EB6721">
      <w:pPr>
        <w:pStyle w:val="Code0"/>
        <w:ind w:left="360"/>
      </w:pPr>
      <w:r w:rsidRPr="009525CD">
        <w:t>sudo pip install --upgrade pip</w:t>
      </w:r>
    </w:p>
    <w:p w14:paraId="66F939BE" w14:textId="77777777" w:rsidR="009472BD" w:rsidRPr="009525CD" w:rsidRDefault="009472BD" w:rsidP="00EB6721">
      <w:pPr>
        <w:pStyle w:val="Code0"/>
        <w:ind w:left="360"/>
      </w:pPr>
      <w:r w:rsidRPr="009525CD">
        <w:t>sudo pip install --upgrade setuptools</w:t>
      </w:r>
    </w:p>
    <w:p w14:paraId="5C0FB0F8" w14:textId="3E89B441" w:rsidR="009472BD" w:rsidRPr="009472BD" w:rsidRDefault="009472BD" w:rsidP="00EB6721">
      <w:pPr>
        <w:pStyle w:val="Code0"/>
        <w:ind w:left="360"/>
        <w:rPr>
          <w:rFonts w:ascii="Arial" w:hAnsi="Arial"/>
          <w:sz w:val="20"/>
          <w:szCs w:val="24"/>
        </w:rPr>
      </w:pPr>
      <w:r w:rsidRPr="009525CD">
        <w:t>sudo</w:t>
      </w:r>
      <w:r w:rsidRPr="00877C21">
        <w:t xml:space="preserve"> pip install </w:t>
      </w:r>
      <w:r>
        <w:t xml:space="preserve">--upgrade </w:t>
      </w:r>
      <w:r w:rsidRPr="00877C21">
        <w:t>resilient-circuit</w:t>
      </w:r>
      <w:r>
        <w:t>s</w:t>
      </w:r>
    </w:p>
    <w:p w14:paraId="37846038" w14:textId="0A6F4FBD" w:rsidR="009472BD" w:rsidRDefault="00CD674F" w:rsidP="00EB6721">
      <w:pPr>
        <w:pStyle w:val="BodyText"/>
        <w:numPr>
          <w:ilvl w:val="0"/>
          <w:numId w:val="21"/>
        </w:numPr>
        <w:ind w:left="360"/>
        <w:rPr>
          <w:rFonts w:cs="Arial"/>
          <w:color w:val="000000"/>
          <w:szCs w:val="20"/>
        </w:rPr>
      </w:pPr>
      <w:r>
        <w:rPr>
          <w:rFonts w:cs="Arial"/>
          <w:color w:val="000000"/>
          <w:szCs w:val="20"/>
        </w:rPr>
        <w:t>Enter the following command t</w:t>
      </w:r>
      <w:r w:rsidR="009472BD">
        <w:rPr>
          <w:rFonts w:cs="Arial"/>
          <w:color w:val="000000"/>
          <w:szCs w:val="20"/>
        </w:rPr>
        <w:t>o install the package,</w:t>
      </w:r>
    </w:p>
    <w:p w14:paraId="5BEA0935" w14:textId="443FD765" w:rsidR="009472BD" w:rsidRPr="00FF7644" w:rsidRDefault="009472BD" w:rsidP="00EB6721">
      <w:pPr>
        <w:pStyle w:val="Code0"/>
        <w:ind w:left="360"/>
      </w:pPr>
      <w:r>
        <w:t>sudo pi</w:t>
      </w:r>
      <w:r w:rsidR="001E0B52">
        <w:t>p install --upgrade fn_mcafee_atd</w:t>
      </w:r>
      <w:r>
        <w:t>-</w:t>
      </w:r>
      <w:r w:rsidR="009B0406" w:rsidRPr="009B0406">
        <w:rPr>
          <w:i/>
        </w:rPr>
        <w:t>&lt;</w:t>
      </w:r>
      <w:r w:rsidR="000E3136" w:rsidRPr="000E3136">
        <w:t>1.0.0</w:t>
      </w:r>
      <w:proofErr w:type="gramStart"/>
      <w:r w:rsidR="009B0406" w:rsidRPr="009B0406">
        <w:rPr>
          <w:i/>
        </w:rPr>
        <w:t>&gt;</w:t>
      </w:r>
      <w:r>
        <w:t>.</w:t>
      </w:r>
      <w:r w:rsidR="009B0406">
        <w:t>tar.gz</w:t>
      </w:r>
      <w:proofErr w:type="gramEnd"/>
    </w:p>
    <w:p w14:paraId="7A861EC9" w14:textId="5D0A1F73" w:rsidR="00FB40AA" w:rsidRPr="00EB6721" w:rsidRDefault="00FB40AA" w:rsidP="00FB40AA">
      <w:pPr>
        <w:pStyle w:val="Heading20"/>
      </w:pPr>
      <w:bookmarkStart w:id="4" w:name="_Toc509305888"/>
      <w:r w:rsidRPr="00EB6721">
        <w:t>Configure the Python components</w:t>
      </w:r>
      <w:bookmarkEnd w:id="4"/>
    </w:p>
    <w:p w14:paraId="0657F1D2" w14:textId="3D84AAB7" w:rsidR="00FB40AA" w:rsidRDefault="00FB40AA" w:rsidP="00FB40AA">
      <w:pPr>
        <w:pStyle w:val="BodyText"/>
        <w:keepNext/>
        <w:rPr>
          <w:rFonts w:cs="Arial"/>
          <w:color w:val="000000"/>
        </w:rPr>
      </w:pPr>
      <w:r>
        <w:rPr>
          <w:rFonts w:cs="Arial"/>
          <w:color w:val="000000"/>
        </w:rPr>
        <w:t xml:space="preserve">The </w:t>
      </w:r>
      <w:r w:rsidRPr="00510D31">
        <w:rPr>
          <w:rFonts w:ascii="Courier New" w:hAnsi="Courier New" w:cs="Courier New"/>
          <w:color w:val="000000"/>
        </w:rPr>
        <w:t>resilient-circuits</w:t>
      </w:r>
      <w:r>
        <w:rPr>
          <w:rFonts w:cs="Arial"/>
          <w:color w:val="000000"/>
        </w:rPr>
        <w:t xml:space="preserve"> components run as an unprivileged user, typically named </w:t>
      </w:r>
      <w:r w:rsidRPr="00510D31">
        <w:rPr>
          <w:rFonts w:ascii="Courier New" w:hAnsi="Courier New" w:cs="Courier New"/>
          <w:color w:val="000000"/>
        </w:rPr>
        <w:t>integration</w:t>
      </w:r>
      <w:r>
        <w:rPr>
          <w:rFonts w:cs="Arial"/>
          <w:color w:val="000000"/>
        </w:rPr>
        <w:t xml:space="preserve">. If you do not already have an </w:t>
      </w:r>
      <w:r w:rsidRPr="00510D31">
        <w:rPr>
          <w:rFonts w:ascii="Courier New" w:hAnsi="Courier New" w:cs="Courier New"/>
          <w:color w:val="000000"/>
        </w:rPr>
        <w:t>integration</w:t>
      </w:r>
      <w:r>
        <w:rPr>
          <w:rFonts w:cs="Arial"/>
          <w:color w:val="000000"/>
        </w:rPr>
        <w:t xml:space="preserve"> user configured on your appliance, create it now.</w:t>
      </w:r>
    </w:p>
    <w:p w14:paraId="76E4AEDF" w14:textId="499104EB" w:rsidR="00FB40AA" w:rsidRPr="00341760" w:rsidRDefault="00CD674F" w:rsidP="00FB40AA">
      <w:pPr>
        <w:pStyle w:val="BodyText"/>
        <w:keepNext/>
        <w:rPr>
          <w:rFonts w:cs="Arial"/>
          <w:color w:val="000000"/>
          <w:szCs w:val="20"/>
        </w:rPr>
      </w:pPr>
      <w:r>
        <w:rPr>
          <w:rFonts w:cs="Arial"/>
          <w:color w:val="000000"/>
          <w:szCs w:val="20"/>
        </w:rPr>
        <w:t>Complete</w:t>
      </w:r>
      <w:r w:rsidRPr="00341760">
        <w:rPr>
          <w:rFonts w:cs="Arial"/>
          <w:color w:val="000000"/>
          <w:szCs w:val="20"/>
        </w:rPr>
        <w:t xml:space="preserve"> </w:t>
      </w:r>
      <w:r w:rsidR="00FB40AA" w:rsidRPr="00341760">
        <w:rPr>
          <w:rFonts w:cs="Arial"/>
          <w:color w:val="000000"/>
          <w:szCs w:val="20"/>
        </w:rPr>
        <w:t xml:space="preserve">the following </w:t>
      </w:r>
      <w:r>
        <w:rPr>
          <w:rFonts w:cs="Arial"/>
          <w:color w:val="000000"/>
          <w:szCs w:val="20"/>
        </w:rPr>
        <w:t xml:space="preserve">steps </w:t>
      </w:r>
      <w:r w:rsidR="00FB40AA" w:rsidRPr="00341760">
        <w:rPr>
          <w:rFonts w:cs="Arial"/>
          <w:color w:val="000000"/>
          <w:szCs w:val="20"/>
        </w:rPr>
        <w:t xml:space="preserve">to </w:t>
      </w:r>
      <w:r w:rsidR="00FB40AA">
        <w:rPr>
          <w:rFonts w:cs="Arial"/>
          <w:color w:val="000000"/>
          <w:szCs w:val="20"/>
        </w:rPr>
        <w:t xml:space="preserve">configure and run </w:t>
      </w:r>
      <w:r w:rsidR="00FB40AA">
        <w:t>the integration</w:t>
      </w:r>
      <w:r w:rsidR="00FB40AA" w:rsidRPr="00341760">
        <w:rPr>
          <w:rFonts w:cs="Arial"/>
          <w:color w:val="000000"/>
          <w:szCs w:val="20"/>
        </w:rPr>
        <w:t>:</w:t>
      </w:r>
    </w:p>
    <w:p w14:paraId="3E1599F2" w14:textId="49759F45" w:rsidR="00FB40AA" w:rsidRPr="009D77DC" w:rsidRDefault="00FB40AA" w:rsidP="00FB40AA">
      <w:pPr>
        <w:pStyle w:val="BodyText"/>
        <w:keepNext/>
        <w:numPr>
          <w:ilvl w:val="0"/>
          <w:numId w:val="18"/>
        </w:numPr>
        <w:rPr>
          <w:rFonts w:cs="Arial"/>
          <w:color w:val="000000"/>
        </w:rPr>
      </w:pPr>
      <w:r>
        <w:rPr>
          <w:rFonts w:cs="Arial"/>
          <w:color w:val="000000"/>
        </w:rPr>
        <w:t xml:space="preserve">Using sudo, </w:t>
      </w:r>
      <w:r w:rsidR="00CD674F">
        <w:rPr>
          <w:rFonts w:cs="Arial"/>
          <w:color w:val="000000"/>
        </w:rPr>
        <w:t>switch to the</w:t>
      </w:r>
      <w:r>
        <w:rPr>
          <w:rFonts w:cs="Arial"/>
          <w:color w:val="000000"/>
        </w:rPr>
        <w:t xml:space="preserve"> </w:t>
      </w:r>
      <w:r w:rsidRPr="00510D31">
        <w:rPr>
          <w:rFonts w:ascii="Courier New" w:hAnsi="Courier New" w:cs="Courier New"/>
          <w:color w:val="000000"/>
        </w:rPr>
        <w:t>integration</w:t>
      </w:r>
      <w:r>
        <w:rPr>
          <w:rFonts w:cs="Arial"/>
          <w:color w:val="000000"/>
        </w:rPr>
        <w:t xml:space="preserve"> user</w:t>
      </w:r>
      <w:r w:rsidR="00CD674F">
        <w:rPr>
          <w:rFonts w:cs="Arial"/>
          <w:color w:val="000000"/>
        </w:rPr>
        <w:t>, as follows</w:t>
      </w:r>
      <w:r>
        <w:rPr>
          <w:rFonts w:cs="Arial"/>
          <w:color w:val="000000"/>
        </w:rPr>
        <w:t>.</w:t>
      </w:r>
      <w:r w:rsidRPr="000629DE">
        <w:rPr>
          <w:rFonts w:cs="Arial"/>
          <w:color w:val="000000"/>
        </w:rPr>
        <w:t xml:space="preserve"> </w:t>
      </w:r>
    </w:p>
    <w:p w14:paraId="5DBFB958" w14:textId="77777777" w:rsidR="00FB40AA" w:rsidRDefault="00FB40AA" w:rsidP="00510D31">
      <w:pPr>
        <w:pStyle w:val="Code0"/>
        <w:ind w:left="360"/>
      </w:pPr>
      <w:r>
        <w:t>sudo su - integration</w:t>
      </w:r>
    </w:p>
    <w:p w14:paraId="1F365C68" w14:textId="18D28707" w:rsidR="00FB40AA" w:rsidRPr="009D77DC" w:rsidRDefault="00D65B27" w:rsidP="00FB40AA">
      <w:pPr>
        <w:pStyle w:val="BodyText"/>
        <w:keepNext/>
        <w:numPr>
          <w:ilvl w:val="0"/>
          <w:numId w:val="18"/>
        </w:numPr>
        <w:rPr>
          <w:rFonts w:cs="Arial"/>
          <w:color w:val="000000"/>
        </w:rPr>
      </w:pPr>
      <w:r>
        <w:rPr>
          <w:rFonts w:cs="Arial"/>
          <w:color w:val="000000"/>
        </w:rPr>
        <w:t>Enter one of the following commands to c</w:t>
      </w:r>
      <w:r w:rsidR="009472BD">
        <w:rPr>
          <w:rFonts w:cs="Arial"/>
          <w:color w:val="000000"/>
        </w:rPr>
        <w:t xml:space="preserve">reate or update the </w:t>
      </w:r>
      <w:r w:rsidR="009472BD" w:rsidRPr="00510D31">
        <w:rPr>
          <w:rFonts w:ascii="Courier New" w:hAnsi="Courier New" w:cs="Courier New"/>
          <w:color w:val="000000"/>
        </w:rPr>
        <w:t>r</w:t>
      </w:r>
      <w:r w:rsidR="00FB40AA" w:rsidRPr="00510D31">
        <w:rPr>
          <w:rFonts w:ascii="Courier New" w:hAnsi="Courier New" w:cs="Courier New"/>
          <w:color w:val="000000"/>
        </w:rPr>
        <w:t>esilient-circuits</w:t>
      </w:r>
      <w:r w:rsidR="00FB40AA">
        <w:rPr>
          <w:rFonts w:cs="Arial"/>
          <w:color w:val="000000"/>
        </w:rPr>
        <w:t xml:space="preserve"> configuration file</w:t>
      </w:r>
      <w:r>
        <w:rPr>
          <w:rFonts w:cs="Arial"/>
          <w:color w:val="000000"/>
        </w:rPr>
        <w:t>:</w:t>
      </w:r>
    </w:p>
    <w:p w14:paraId="77C37D25" w14:textId="60B228DC" w:rsidR="005F7EDD" w:rsidRDefault="009472BD" w:rsidP="00510D31">
      <w:pPr>
        <w:pStyle w:val="Code0"/>
        <w:ind w:left="360"/>
      </w:pPr>
      <w:r>
        <w:t>resilient-circuits config -c</w:t>
      </w:r>
    </w:p>
    <w:p w14:paraId="47790369" w14:textId="21A4EEF4" w:rsidR="005F7EDD" w:rsidRDefault="005F7EDD" w:rsidP="00510D31">
      <w:pPr>
        <w:pStyle w:val="BodyText"/>
        <w:ind w:left="360"/>
      </w:pPr>
      <w:r>
        <w:t>or</w:t>
      </w:r>
    </w:p>
    <w:p w14:paraId="0383C9CB" w14:textId="77777777" w:rsidR="00FB40AA" w:rsidRDefault="00FB40AA" w:rsidP="00510D31">
      <w:pPr>
        <w:pStyle w:val="Code0"/>
        <w:ind w:left="360"/>
      </w:pPr>
      <w:r>
        <w:t>resilient-circuits config -u</w:t>
      </w:r>
    </w:p>
    <w:p w14:paraId="71E11336" w14:textId="626E53B2" w:rsidR="00FB40AA" w:rsidRDefault="00FB40AA" w:rsidP="009525CD">
      <w:pPr>
        <w:pStyle w:val="BodyText"/>
        <w:keepNext/>
        <w:numPr>
          <w:ilvl w:val="0"/>
          <w:numId w:val="18"/>
        </w:numPr>
        <w:rPr>
          <w:rFonts w:cs="Arial"/>
          <w:color w:val="000000"/>
        </w:rPr>
      </w:pPr>
      <w:r>
        <w:rPr>
          <w:rFonts w:cs="Arial"/>
          <w:color w:val="000000"/>
        </w:rPr>
        <w:t xml:space="preserve">Edit the </w:t>
      </w:r>
      <w:r w:rsidRPr="00510D31">
        <w:rPr>
          <w:rFonts w:ascii="Courier New" w:hAnsi="Courier New" w:cs="Courier New"/>
          <w:color w:val="000000"/>
        </w:rPr>
        <w:t>resilient-circuits</w:t>
      </w:r>
      <w:r>
        <w:rPr>
          <w:rFonts w:cs="Arial"/>
          <w:color w:val="000000"/>
        </w:rPr>
        <w:t xml:space="preserve"> configuration file</w:t>
      </w:r>
      <w:r w:rsidR="00D65B27">
        <w:rPr>
          <w:rFonts w:cs="Arial"/>
          <w:color w:val="000000"/>
        </w:rPr>
        <w:t>, as follows:</w:t>
      </w:r>
    </w:p>
    <w:p w14:paraId="62AAEDBC" w14:textId="5EF6CF4F" w:rsidR="00FB40AA" w:rsidRDefault="00FB40AA" w:rsidP="000E3136">
      <w:pPr>
        <w:pStyle w:val="BodyText"/>
        <w:keepNext/>
        <w:numPr>
          <w:ilvl w:val="1"/>
          <w:numId w:val="18"/>
        </w:numPr>
        <w:ind w:left="720"/>
        <w:rPr>
          <w:rFonts w:cs="Arial"/>
          <w:color w:val="000000"/>
        </w:rPr>
      </w:pPr>
      <w:r>
        <w:rPr>
          <w:rFonts w:cs="Arial"/>
          <w:color w:val="000000"/>
        </w:rPr>
        <w:t>In the [</w:t>
      </w:r>
      <w:r w:rsidRPr="00510D31">
        <w:rPr>
          <w:rFonts w:ascii="Courier New" w:hAnsi="Courier New" w:cs="Courier New"/>
          <w:color w:val="000000"/>
        </w:rPr>
        <w:t>resilient</w:t>
      </w:r>
      <w:r>
        <w:rPr>
          <w:rFonts w:cs="Arial"/>
          <w:color w:val="000000"/>
        </w:rPr>
        <w:t xml:space="preserve">] section, ensure that you provide all </w:t>
      </w:r>
      <w:r w:rsidR="00D65B27">
        <w:rPr>
          <w:rFonts w:cs="Arial"/>
          <w:color w:val="000000"/>
        </w:rPr>
        <w:t xml:space="preserve">of </w:t>
      </w:r>
      <w:r>
        <w:rPr>
          <w:rFonts w:cs="Arial"/>
          <w:color w:val="000000"/>
        </w:rPr>
        <w:t xml:space="preserve">the information </w:t>
      </w:r>
      <w:r w:rsidR="00D65B27">
        <w:rPr>
          <w:rFonts w:cs="Arial"/>
          <w:color w:val="000000"/>
        </w:rPr>
        <w:t xml:space="preserve">required </w:t>
      </w:r>
      <w:r>
        <w:rPr>
          <w:rFonts w:cs="Arial"/>
          <w:color w:val="000000"/>
        </w:rPr>
        <w:t>to connect to the Resilient platform.</w:t>
      </w:r>
    </w:p>
    <w:p w14:paraId="526F2D85" w14:textId="3F14F4F8" w:rsidR="00FB40AA" w:rsidRDefault="00FB40AA" w:rsidP="000E3136">
      <w:pPr>
        <w:pStyle w:val="BodyText"/>
        <w:keepNext/>
        <w:numPr>
          <w:ilvl w:val="1"/>
          <w:numId w:val="18"/>
        </w:numPr>
        <w:ind w:left="720"/>
        <w:rPr>
          <w:rFonts w:cs="Arial"/>
          <w:color w:val="000000"/>
        </w:rPr>
      </w:pPr>
      <w:r>
        <w:rPr>
          <w:rFonts w:cs="Arial"/>
          <w:color w:val="000000"/>
        </w:rPr>
        <w:t>In the [</w:t>
      </w:r>
      <w:r w:rsidR="009472BD" w:rsidRPr="009472BD">
        <w:rPr>
          <w:rFonts w:cs="Arial"/>
          <w:color w:val="000000"/>
        </w:rPr>
        <w:t>f</w:t>
      </w:r>
      <w:r w:rsidR="001E0B52">
        <w:rPr>
          <w:rFonts w:cs="Arial"/>
          <w:color w:val="000000"/>
        </w:rPr>
        <w:t>n_mcafee_atd</w:t>
      </w:r>
      <w:r>
        <w:rPr>
          <w:rFonts w:cs="Arial"/>
          <w:color w:val="000000"/>
        </w:rPr>
        <w:t xml:space="preserve">] section, </w:t>
      </w:r>
      <w:r w:rsidR="00C53E4E">
        <w:rPr>
          <w:rFonts w:cs="Arial"/>
          <w:color w:val="000000"/>
        </w:rPr>
        <w:t xml:space="preserve">edit the settings as </w:t>
      </w:r>
      <w:r w:rsidR="009525CD">
        <w:rPr>
          <w:rFonts w:cs="Arial"/>
          <w:color w:val="000000"/>
        </w:rPr>
        <w:t>follows:</w:t>
      </w:r>
    </w:p>
    <w:p w14:paraId="1AA83DBA" w14:textId="426C52BC" w:rsidR="00C53E4E" w:rsidRDefault="001E0B52" w:rsidP="000E3136">
      <w:pPr>
        <w:pStyle w:val="Code0"/>
        <w:keepNext/>
        <w:ind w:left="720"/>
      </w:pPr>
      <w:r>
        <w:t>atd</w:t>
      </w:r>
      <w:r w:rsidR="00C53E4E">
        <w:t>_url=https://&lt;your_</w:t>
      </w:r>
      <w:r>
        <w:t>atd</w:t>
      </w:r>
      <w:r w:rsidR="00C53E4E">
        <w:t>_server&gt;:&lt;port&gt;</w:t>
      </w:r>
    </w:p>
    <w:p w14:paraId="29E2DC52" w14:textId="7665F950" w:rsidR="00C53E4E" w:rsidRDefault="001E0B52" w:rsidP="000E3136">
      <w:pPr>
        <w:pStyle w:val="Code0"/>
        <w:keepNext/>
        <w:ind w:left="720"/>
      </w:pPr>
      <w:r>
        <w:t>atd_username=&lt;your_atd</w:t>
      </w:r>
      <w:r w:rsidR="00C53E4E">
        <w:t>_username&gt;</w:t>
      </w:r>
    </w:p>
    <w:p w14:paraId="2CC221B0" w14:textId="63A59CCF" w:rsidR="00C53E4E" w:rsidRDefault="001E0B52" w:rsidP="000E3136">
      <w:pPr>
        <w:pStyle w:val="Code0"/>
        <w:keepNext/>
        <w:ind w:left="720"/>
      </w:pPr>
      <w:r>
        <w:t>atd_password=&lt;your_atd</w:t>
      </w:r>
      <w:r w:rsidR="00C53E4E">
        <w:t>_password&gt;</w:t>
      </w:r>
    </w:p>
    <w:p w14:paraId="1D22D9BA" w14:textId="7C1E4BC0" w:rsidR="00810C7F" w:rsidRDefault="00810C7F" w:rsidP="000E3136">
      <w:pPr>
        <w:pStyle w:val="Code0"/>
        <w:keepNext/>
        <w:ind w:left="720"/>
      </w:pPr>
      <w:r>
        <w:t>timeout= #Amount of time in minutes before the function quits and throws an error.</w:t>
      </w:r>
    </w:p>
    <w:p w14:paraId="314D0481" w14:textId="43968491" w:rsidR="00810C7F" w:rsidRDefault="00810C7F" w:rsidP="000E3136">
      <w:pPr>
        <w:pStyle w:val="Code0"/>
        <w:keepNext/>
        <w:ind w:left="720"/>
      </w:pPr>
      <w:r>
        <w:t>polling_interval= #Interval in seconds to wait and check to see if the file has finished being analyzed</w:t>
      </w:r>
    </w:p>
    <w:p w14:paraId="00688AC4" w14:textId="2F6D993D" w:rsidR="00810C7F" w:rsidRDefault="00810C7F" w:rsidP="000E3136">
      <w:pPr>
        <w:pStyle w:val="Code0"/>
        <w:keepNext/>
        <w:ind w:left="720"/>
      </w:pPr>
      <w:r>
        <w:t>vm_profile_list= #Analyzer profile ID</w:t>
      </w:r>
    </w:p>
    <w:p w14:paraId="1A9C7AA6" w14:textId="4F1BF526" w:rsidR="00810C7F" w:rsidRDefault="00810C7F" w:rsidP="000E3136">
      <w:pPr>
        <w:pStyle w:val="Code0"/>
        <w:keepNext/>
        <w:ind w:left="720"/>
      </w:pPr>
      <w:r>
        <w:t>filePriority=[run_now|add_to_q]</w:t>
      </w:r>
    </w:p>
    <w:p w14:paraId="10CDD66E" w14:textId="43A7F305" w:rsidR="00810C7F" w:rsidRDefault="001E0B52" w:rsidP="00810C7F">
      <w:pPr>
        <w:pStyle w:val="Code0"/>
        <w:keepNext/>
        <w:ind w:left="720"/>
      </w:pPr>
      <w:r>
        <w:t>atd</w:t>
      </w:r>
      <w:r w:rsidR="00C53E4E">
        <w:t>_trust_cert=[true|false]</w:t>
      </w:r>
    </w:p>
    <w:p w14:paraId="51A0B01E" w14:textId="3764B391" w:rsidR="00442C01" w:rsidRPr="009D77DC" w:rsidRDefault="00D25497" w:rsidP="000E3136">
      <w:pPr>
        <w:pStyle w:val="BodyText"/>
        <w:ind w:left="720"/>
      </w:pPr>
      <w:r>
        <w:t>Use false for self-signed SSL certificates.</w:t>
      </w:r>
    </w:p>
    <w:p w14:paraId="66051D04" w14:textId="12DAB811" w:rsidR="009472BD" w:rsidRPr="00510D31" w:rsidRDefault="00D25169" w:rsidP="00FB40AA">
      <w:pPr>
        <w:pStyle w:val="Heading20"/>
      </w:pPr>
      <w:r w:rsidRPr="00510D31">
        <w:t xml:space="preserve">Deploy </w:t>
      </w:r>
      <w:r w:rsidR="009472BD" w:rsidRPr="00510D31">
        <w:t>customizations to the Resilient platform</w:t>
      </w:r>
    </w:p>
    <w:p w14:paraId="6F952D27" w14:textId="7A03E8E2"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65B27">
        <w:t>also</w:t>
      </w:r>
      <w:r w:rsidR="00D25497">
        <w:t xml:space="preserve"> example workflow</w:t>
      </w:r>
      <w:r w:rsidR="00510D31">
        <w:t>s</w:t>
      </w:r>
      <w:r w:rsidR="00D25497">
        <w:t xml:space="preserve"> and rule</w:t>
      </w:r>
      <w:r w:rsidR="00510D31">
        <w:t>s</w:t>
      </w:r>
      <w:r w:rsidR="00321841">
        <w:t xml:space="preserve"> that show how to use </w:t>
      </w:r>
      <w:r w:rsidR="00A909EE">
        <w:t>the function</w:t>
      </w:r>
      <w:r w:rsidR="00321841">
        <w:t>.</w:t>
      </w:r>
    </w:p>
    <w:p w14:paraId="66713AAC" w14:textId="583E7892" w:rsidR="009472BD" w:rsidRDefault="00D65B27" w:rsidP="00510D31">
      <w:pPr>
        <w:pStyle w:val="BodyText"/>
        <w:numPr>
          <w:ilvl w:val="0"/>
          <w:numId w:val="25"/>
        </w:numPr>
        <w:ind w:left="360"/>
      </w:pPr>
      <w:r>
        <w:t>Use the following command to i</w:t>
      </w:r>
      <w:r w:rsidR="009472BD">
        <w:t>nstall the</w:t>
      </w:r>
      <w:r w:rsidR="00321841">
        <w:t>se</w:t>
      </w:r>
      <w:r w:rsidR="009472BD">
        <w:t xml:space="preserve"> customizations </w:t>
      </w:r>
      <w:r w:rsidR="00510D31">
        <w:t>into</w:t>
      </w:r>
      <w:r w:rsidR="009472BD">
        <w:t xml:space="preserve"> </w:t>
      </w:r>
      <w:r w:rsidR="004C7C43">
        <w:t xml:space="preserve">the </w:t>
      </w:r>
      <w:r w:rsidR="009472BD">
        <w:t>Resilient</w:t>
      </w:r>
      <w:r w:rsidR="004C7C43">
        <w:t xml:space="preserve"> platform</w:t>
      </w:r>
      <w:r w:rsidR="00321841">
        <w:t>:</w:t>
      </w:r>
    </w:p>
    <w:p w14:paraId="20E4CB80" w14:textId="77777777" w:rsidR="009472BD" w:rsidRDefault="009472BD" w:rsidP="004C7C43">
      <w:pPr>
        <w:pStyle w:val="Code0"/>
        <w:ind w:left="360"/>
      </w:pPr>
      <w:r w:rsidRPr="00877C21">
        <w:t>resilient-circuits customize</w:t>
      </w:r>
    </w:p>
    <w:p w14:paraId="79821AD1" w14:textId="1FDC2EB3" w:rsidR="00D25497" w:rsidRDefault="00D65B27" w:rsidP="004C7C43">
      <w:pPr>
        <w:pStyle w:val="BodyText"/>
        <w:numPr>
          <w:ilvl w:val="0"/>
          <w:numId w:val="25"/>
        </w:numPr>
        <w:ind w:left="360"/>
      </w:pPr>
      <w:r>
        <w:t xml:space="preserve">Respond to </w:t>
      </w:r>
      <w:r w:rsidR="00321841">
        <w:t xml:space="preserve">the </w:t>
      </w:r>
      <w:r w:rsidR="00D25497">
        <w:t xml:space="preserve">prompts to </w:t>
      </w:r>
      <w:r w:rsidR="00D25169">
        <w:t xml:space="preserve">deploy </w:t>
      </w:r>
      <w:r w:rsidR="00D25497">
        <w:t>the function, message destination, workflow</w:t>
      </w:r>
      <w:r w:rsidR="009472BD">
        <w:t xml:space="preserve"> an</w:t>
      </w:r>
      <w:r w:rsidR="00D25497">
        <w:t>d rule</w:t>
      </w:r>
      <w:r w:rsidR="009472BD">
        <w:t>.</w:t>
      </w:r>
      <w:r w:rsidR="00D25497">
        <w:t xml:space="preserve"> The following data will be imported.</w:t>
      </w:r>
    </w:p>
    <w:p w14:paraId="72200352" w14:textId="3D0C85E6" w:rsidR="00D25497" w:rsidRDefault="00CD3607" w:rsidP="004C7C43">
      <w:pPr>
        <w:pStyle w:val="Code0"/>
        <w:ind w:left="360"/>
      </w:pPr>
      <w:r>
        <w:t xml:space="preserve">Function inputs: </w:t>
      </w:r>
      <w:r w:rsidR="007F3F86">
        <w:t>artifact_id, artifact_value, attachment_id, incident_id, mcafee_atd_report_type, mcafee_atd_url_submit_type, task_id</w:t>
      </w:r>
    </w:p>
    <w:p w14:paraId="729AFE7D" w14:textId="1B294F61" w:rsidR="00CD3607" w:rsidRDefault="00CD3607" w:rsidP="004C7C43">
      <w:pPr>
        <w:pStyle w:val="Code0"/>
        <w:ind w:left="360"/>
      </w:pPr>
      <w:r>
        <w:t xml:space="preserve">Message Destination: </w:t>
      </w:r>
      <w:r w:rsidRPr="00CD3607">
        <w:t xml:space="preserve">McAfee </w:t>
      </w:r>
      <w:r w:rsidR="007F3F86">
        <w:t>ATD</w:t>
      </w:r>
      <w:r w:rsidRPr="00CD3607">
        <w:t xml:space="preserve"> Message Destination</w:t>
      </w:r>
    </w:p>
    <w:p w14:paraId="2FCDA63C" w14:textId="3C54C47A" w:rsidR="004C7C43" w:rsidRDefault="00CD3607" w:rsidP="004C7C43">
      <w:pPr>
        <w:pStyle w:val="Code0"/>
        <w:ind w:left="360"/>
      </w:pPr>
      <w:r>
        <w:t xml:space="preserve">Function: McAfee </w:t>
      </w:r>
      <w:r w:rsidR="007F3F86">
        <w:t>ATD Analyze File, McAfee ATD Analyze URL</w:t>
      </w:r>
    </w:p>
    <w:p w14:paraId="12ACA64A" w14:textId="2F892704" w:rsidR="004C7C43" w:rsidRDefault="00CD3607" w:rsidP="004C7C43">
      <w:pPr>
        <w:pStyle w:val="Code0"/>
        <w:ind w:left="360"/>
      </w:pPr>
      <w:r>
        <w:t xml:space="preserve">Workflow: </w:t>
      </w:r>
      <w:r w:rsidRPr="00CD3607">
        <w:t xml:space="preserve">(Example) McAfee </w:t>
      </w:r>
      <w:r w:rsidR="007F3F86">
        <w:t>ATD Analyze Artifact File, (Example) McAfee ATD Analyze Attachment, (Example) McAfee ATD Analyze URL</w:t>
      </w:r>
    </w:p>
    <w:p w14:paraId="5DBA4583" w14:textId="7F365A15" w:rsidR="00CD3607" w:rsidRPr="004D4FA7" w:rsidRDefault="00CD3607" w:rsidP="004C7C43">
      <w:pPr>
        <w:pStyle w:val="Code0"/>
        <w:ind w:left="360"/>
      </w:pPr>
      <w:r>
        <w:t xml:space="preserve">Rule: </w:t>
      </w:r>
      <w:r w:rsidR="00790A70" w:rsidRPr="00CD3607">
        <w:t xml:space="preserve">(Example) McAfee </w:t>
      </w:r>
      <w:r w:rsidR="00790A70">
        <w:t>ATD Analyze Artifact File, (Example) McAfee ATD Analyze Attachment, (Example) McAfee ATD Analyze URL</w:t>
      </w:r>
    </w:p>
    <w:p w14:paraId="496CBAF6" w14:textId="3F5C5D1D" w:rsidR="009472BD" w:rsidRPr="004C7C43" w:rsidRDefault="00321841" w:rsidP="00FB40AA">
      <w:pPr>
        <w:pStyle w:val="Heading20"/>
      </w:pPr>
      <w:r w:rsidRPr="004C7C43">
        <w:t>Run the integration framework</w:t>
      </w:r>
    </w:p>
    <w:p w14:paraId="6F4CC39C" w14:textId="21F4FD1A" w:rsidR="00321841" w:rsidRDefault="00F50AFE" w:rsidP="00321841">
      <w:pPr>
        <w:pStyle w:val="BodyText"/>
        <w:rPr>
          <w:rFonts w:cs="Arial"/>
          <w:color w:val="000000"/>
        </w:rPr>
      </w:pPr>
      <w:r>
        <w:rPr>
          <w:rFonts w:cs="Arial"/>
          <w:color w:val="000000"/>
        </w:rPr>
        <w:t>Enter the following command to r</w:t>
      </w:r>
      <w:r w:rsidR="009472BD">
        <w:rPr>
          <w:rFonts w:cs="Arial"/>
          <w:color w:val="000000"/>
        </w:rPr>
        <w:t xml:space="preserve">un the integration </w:t>
      </w:r>
      <w:r w:rsidR="00321841">
        <w:rPr>
          <w:rFonts w:cs="Arial"/>
          <w:color w:val="000000"/>
        </w:rPr>
        <w:t>manually</w:t>
      </w:r>
      <w:r w:rsidR="009472BD">
        <w:rPr>
          <w:rFonts w:cs="Arial"/>
          <w:color w:val="000000"/>
        </w:rPr>
        <w:t>:</w:t>
      </w:r>
    </w:p>
    <w:p w14:paraId="1FBE806C" w14:textId="6EF92E22" w:rsidR="009472BD" w:rsidRPr="00321841" w:rsidRDefault="009472BD" w:rsidP="004C7C43">
      <w:pPr>
        <w:pStyle w:val="Code0"/>
        <w:ind w:left="0"/>
        <w:rPr>
          <w:rFonts w:cs="Arial"/>
          <w:color w:val="000000"/>
        </w:rPr>
      </w:pPr>
      <w:r>
        <w:t>resilient-circuits run</w:t>
      </w:r>
    </w:p>
    <w:p w14:paraId="119929ED" w14:textId="5700D781" w:rsidR="009472BD" w:rsidRDefault="009472BD" w:rsidP="009472BD">
      <w:pPr>
        <w:pStyle w:val="BodyText"/>
        <w:rPr>
          <w:rFonts w:cs="Arial"/>
          <w:color w:val="000000"/>
        </w:rPr>
      </w:pPr>
      <w:r>
        <w:rPr>
          <w:rFonts w:cs="Arial"/>
          <w:color w:val="000000"/>
        </w:rPr>
        <w:t xml:space="preserve">The </w:t>
      </w:r>
      <w:r w:rsidRPr="004C7C43">
        <w:rPr>
          <w:rFonts w:ascii="Courier New" w:hAnsi="Courier New" w:cs="Courier New"/>
          <w:color w:val="000000"/>
        </w:rPr>
        <w:t>resilient-circuits</w:t>
      </w:r>
      <w:r>
        <w:rPr>
          <w:rFonts w:cs="Arial"/>
          <w:color w:val="000000"/>
        </w:rPr>
        <w:t xml:space="preserve"> command starts, loads its components, and continues to run until interrupted. If it stops immediately with an error message, check your configuration values and retry.</w:t>
      </w:r>
      <w:r w:rsidR="00AD12CB">
        <w:rPr>
          <w:rFonts w:cs="Arial"/>
          <w:color w:val="000000"/>
        </w:rPr>
        <w:t xml:space="preserve"> </w:t>
      </w:r>
      <w:r w:rsidR="00F50AFE">
        <w:rPr>
          <w:rFonts w:cs="Arial"/>
          <w:color w:val="000000"/>
        </w:rPr>
        <w:t xml:space="preserve">The following example </w:t>
      </w:r>
      <w:r w:rsidR="00AD12CB">
        <w:rPr>
          <w:rFonts w:cs="Arial"/>
          <w:color w:val="000000"/>
        </w:rPr>
        <w:t>shows a successful connection to the Resilient platform and loading of components</w:t>
      </w:r>
      <w:r w:rsidR="00F50AFE">
        <w:rPr>
          <w:rFonts w:cs="Arial"/>
          <w:color w:val="000000"/>
        </w:rPr>
        <w:t>:</w:t>
      </w:r>
    </w:p>
    <w:p w14:paraId="1BD58C6A" w14:textId="250814E7" w:rsidR="00790A70" w:rsidRDefault="00790A70" w:rsidP="00790A70">
      <w:pPr>
        <w:pStyle w:val="Code0"/>
      </w:pPr>
      <w:r>
        <w:t>2018-05-14 14:34:44,161 INFO [app] Configuration file: /Users/&lt;user&gt;/.resilient/app.config</w:t>
      </w:r>
    </w:p>
    <w:p w14:paraId="6A788397" w14:textId="77777777" w:rsidR="00790A70" w:rsidRDefault="00790A70" w:rsidP="00790A70">
      <w:pPr>
        <w:pStyle w:val="Code0"/>
      </w:pPr>
      <w:r>
        <w:t>2018-05-14 14:34:44,162 INFO [app] Resilient server: localhost</w:t>
      </w:r>
    </w:p>
    <w:p w14:paraId="0C344C0B" w14:textId="77777777" w:rsidR="00790A70" w:rsidRDefault="00790A70" w:rsidP="00790A70">
      <w:pPr>
        <w:pStyle w:val="Code0"/>
      </w:pPr>
      <w:r>
        <w:t>2018-05-14 14:34:44,163 INFO [app] Resilient org: TestOrg</w:t>
      </w:r>
    </w:p>
    <w:p w14:paraId="4D55F52C" w14:textId="77777777" w:rsidR="00790A70" w:rsidRDefault="00790A70" w:rsidP="00790A70">
      <w:pPr>
        <w:pStyle w:val="Code0"/>
      </w:pPr>
      <w:r>
        <w:t>2018-05-14 14:34:44,164 INFO [app] Logging Level: INFO</w:t>
      </w:r>
    </w:p>
    <w:p w14:paraId="75AB7525" w14:textId="77777777" w:rsidR="00790A70" w:rsidRDefault="00790A70" w:rsidP="00790A70">
      <w:pPr>
        <w:pStyle w:val="Code0"/>
      </w:pPr>
      <w:r>
        <w:t>2018-05-14 14:34:44,165 WARNING [co3] Unverified HTTPS requests (cafile=false).</w:t>
      </w:r>
    </w:p>
    <w:p w14:paraId="722B4E39" w14:textId="77777777" w:rsidR="00790A70" w:rsidRDefault="00790A70" w:rsidP="00790A70">
      <w:pPr>
        <w:pStyle w:val="Code0"/>
      </w:pPr>
      <w:r>
        <w:t>2018-05-14 14:34:44,756 INFO [component_loader] Loading 1 components</w:t>
      </w:r>
    </w:p>
    <w:p w14:paraId="0264E7E2" w14:textId="77777777" w:rsidR="00790A70" w:rsidRDefault="00790A70" w:rsidP="00790A70">
      <w:pPr>
        <w:pStyle w:val="Code0"/>
      </w:pPr>
      <w:r>
        <w:t>2018-05-14 14:34:44,758 INFO [component_loader] 'fn_mcafee_</w:t>
      </w:r>
      <w:proofErr w:type="gramStart"/>
      <w:r>
        <w:t>atd.components</w:t>
      </w:r>
      <w:proofErr w:type="gramEnd"/>
      <w:r>
        <w:t>.mcafee_atd_analyze_file.FunctionComponent' loading</w:t>
      </w:r>
    </w:p>
    <w:p w14:paraId="74207049" w14:textId="7E78550D" w:rsidR="00790A70" w:rsidRDefault="00790A70" w:rsidP="00790A70">
      <w:pPr>
        <w:pStyle w:val="Code0"/>
      </w:pPr>
      <w:r>
        <w:t xml:space="preserve">2018-05-14 14:34:44,760 INFO [component_loader] Loading </w:t>
      </w:r>
    </w:p>
    <w:p w14:paraId="309FE216" w14:textId="77777777" w:rsidR="00790A70" w:rsidRDefault="00790A70" w:rsidP="00790A70">
      <w:pPr>
        <w:pStyle w:val="Code0"/>
      </w:pPr>
      <w:r>
        <w:t>2018-05-14 14:34:44,761 WARNING [actions_component] Unverified STOMP TLS certificate (cafile=false)</w:t>
      </w:r>
    </w:p>
    <w:p w14:paraId="00B14169" w14:textId="77777777" w:rsidR="00790A70" w:rsidRDefault="00790A70" w:rsidP="00790A70">
      <w:pPr>
        <w:pStyle w:val="Code0"/>
      </w:pPr>
      <w:r>
        <w:t>2018-05-14 14:34:44,771 INFO [stomp_component] Connect to localhost:65001</w:t>
      </w:r>
    </w:p>
    <w:p w14:paraId="2B26FD56" w14:textId="77777777" w:rsidR="00790A70" w:rsidRDefault="00790A70" w:rsidP="00790A70">
      <w:pPr>
        <w:pStyle w:val="Code0"/>
      </w:pPr>
      <w:r>
        <w:t>2018-05-14 14:34:44,773 INFO [actions_component] 'fn_mcafee_</w:t>
      </w:r>
      <w:proofErr w:type="gramStart"/>
      <w:r>
        <w:t>atd.components</w:t>
      </w:r>
      <w:proofErr w:type="gramEnd"/>
      <w:r>
        <w:t>.mcafee_atd_analyze_file.FunctionComponent' function 'mcafee_atd_analyze_file' registered to 'mcafee_atd_message_destination'</w:t>
      </w:r>
    </w:p>
    <w:p w14:paraId="11D19BD2" w14:textId="77777777" w:rsidR="00790A70" w:rsidRDefault="00790A70" w:rsidP="00790A70">
      <w:pPr>
        <w:pStyle w:val="Code0"/>
      </w:pPr>
      <w:r>
        <w:t>2018-05-14 14:34:44,779 INFO [app] App Started</w:t>
      </w:r>
    </w:p>
    <w:p w14:paraId="31538285" w14:textId="77777777" w:rsidR="00790A70" w:rsidRDefault="00790A70" w:rsidP="00790A70">
      <w:pPr>
        <w:pStyle w:val="Code0"/>
      </w:pPr>
      <w:r>
        <w:t>2018-05-14 14:34:44,781 INFO [actions_component] 'mcafee_atd_analyze_</w:t>
      </w:r>
      <w:proofErr w:type="gramStart"/>
      <w:r>
        <w:t>url.FunctionComponent</w:t>
      </w:r>
      <w:proofErr w:type="gramEnd"/>
      <w:r>
        <w:t>' function 'mcafee_atd_analyze_url' registered to 'mcafee_atd_message_destination'</w:t>
      </w:r>
    </w:p>
    <w:p w14:paraId="6BC3057D" w14:textId="77777777" w:rsidR="00790A70" w:rsidRDefault="00790A70" w:rsidP="00790A70">
      <w:pPr>
        <w:pStyle w:val="Code0"/>
      </w:pPr>
      <w:r>
        <w:t>2018-05-14 14:34:44,782 INFO [component_loader] Loaded and registered component 'mcafee_atd_analyze_url'</w:t>
      </w:r>
    </w:p>
    <w:p w14:paraId="33B67473" w14:textId="77777777" w:rsidR="00790A70" w:rsidRDefault="00790A70" w:rsidP="00790A70">
      <w:pPr>
        <w:pStyle w:val="Code0"/>
      </w:pPr>
      <w:r>
        <w:t>2018-05-14 14:34:44,783 INFO [actions_component] 'mcafee_atd_analyze_</w:t>
      </w:r>
      <w:proofErr w:type="gramStart"/>
      <w:r>
        <w:t>file.FunctionComponent</w:t>
      </w:r>
      <w:proofErr w:type="gramEnd"/>
      <w:r>
        <w:t>' function 'mcafee_atd_analyze_file' registered to 'mcafee_atd_message_destination'</w:t>
      </w:r>
    </w:p>
    <w:p w14:paraId="799E2E86" w14:textId="77777777" w:rsidR="00790A70" w:rsidRDefault="00790A70" w:rsidP="00790A70">
      <w:pPr>
        <w:pStyle w:val="Code0"/>
      </w:pPr>
      <w:r>
        <w:t>2018-05-14 14:34:44,784 INFO [component_loader] Loaded and registered component 'mcafee_atd_analyze_file'</w:t>
      </w:r>
    </w:p>
    <w:p w14:paraId="446BC736" w14:textId="77777777" w:rsidR="00790A70" w:rsidRDefault="00790A70" w:rsidP="00790A70">
      <w:pPr>
        <w:pStyle w:val="Code0"/>
      </w:pPr>
      <w:r>
        <w:t>2018-05-14 14:34:44,784 INFO [actions_component] STOMP attempting to connect</w:t>
      </w:r>
    </w:p>
    <w:p w14:paraId="75C63842" w14:textId="77777777" w:rsidR="00790A70" w:rsidRDefault="00790A70" w:rsidP="00790A70">
      <w:pPr>
        <w:pStyle w:val="Code0"/>
      </w:pPr>
      <w:r>
        <w:t>2018-05-14 14:34:44,785 INFO [app] Components loaded</w:t>
      </w:r>
    </w:p>
    <w:p w14:paraId="50692D6B" w14:textId="77777777" w:rsidR="00790A70" w:rsidRDefault="00790A70" w:rsidP="00790A70">
      <w:pPr>
        <w:pStyle w:val="Code0"/>
      </w:pPr>
      <w:r>
        <w:t>2018-05-14 14:34:44,787 INFO [stomp_component] Connect to Stomp...</w:t>
      </w:r>
    </w:p>
    <w:p w14:paraId="6E003C02" w14:textId="77777777" w:rsidR="00790A70" w:rsidRDefault="00790A70" w:rsidP="00790A70">
      <w:pPr>
        <w:pStyle w:val="Code0"/>
      </w:pPr>
      <w:r>
        <w:t>2018-05-14 14:34:44,788 INFO [client] Connecting to localhost:65001 ...</w:t>
      </w:r>
    </w:p>
    <w:p w14:paraId="1A0B0646" w14:textId="77777777" w:rsidR="00790A70" w:rsidRDefault="00790A70" w:rsidP="00790A70">
      <w:pPr>
        <w:pStyle w:val="Code0"/>
      </w:pPr>
      <w:r>
        <w:t>2018-05-14 14:34:44,802 INFO [client] Connection established</w:t>
      </w:r>
    </w:p>
    <w:p w14:paraId="33FC747C" w14:textId="77777777" w:rsidR="00790A70" w:rsidRDefault="00790A70" w:rsidP="00790A70">
      <w:pPr>
        <w:pStyle w:val="Code0"/>
      </w:pPr>
      <w:r>
        <w:t>2018-05-14 14:34:44,905 INFO [client] Connected to stomp broker [session=</w:t>
      </w:r>
      <w:proofErr w:type="gramStart"/>
      <w:r>
        <w:t>ID:resilient</w:t>
      </w:r>
      <w:proofErr w:type="gramEnd"/>
      <w:r>
        <w:t>.localdomain-46697-1525363200980-5:90, version=1.2]</w:t>
      </w:r>
    </w:p>
    <w:p w14:paraId="770D96B4" w14:textId="77777777" w:rsidR="00790A70" w:rsidRDefault="00790A70" w:rsidP="00790A70">
      <w:pPr>
        <w:pStyle w:val="Code0"/>
      </w:pPr>
      <w:r>
        <w:t>2018-05-14 14:34:44,908 INFO [stomp_component] Connected to failover:(ssl://localhost:65001)?maxReconnectAttempts=1,startupMaxReconnectAttempts=1</w:t>
      </w:r>
    </w:p>
    <w:p w14:paraId="5F5B798A" w14:textId="77777777" w:rsidR="00790A70" w:rsidRDefault="00790A70" w:rsidP="00790A70">
      <w:pPr>
        <w:pStyle w:val="Code0"/>
      </w:pPr>
      <w:r>
        <w:t xml:space="preserve">2018-05-14 14:34:44,908 INFO [stomp_component] Client HB: </w:t>
      </w:r>
      <w:proofErr w:type="gramStart"/>
      <w:r>
        <w:t>0  Server</w:t>
      </w:r>
      <w:proofErr w:type="gramEnd"/>
      <w:r>
        <w:t xml:space="preserve"> HB: 15000</w:t>
      </w:r>
    </w:p>
    <w:p w14:paraId="5352909A" w14:textId="77777777" w:rsidR="00790A70" w:rsidRDefault="00790A70" w:rsidP="00790A70">
      <w:pPr>
        <w:pStyle w:val="Code0"/>
      </w:pPr>
      <w:r>
        <w:t>2018-05-14 14:34:44,909 INFO [stomp_component] No Client heartbeats will be sent</w:t>
      </w:r>
    </w:p>
    <w:p w14:paraId="21824C3F" w14:textId="77777777" w:rsidR="00790A70" w:rsidRDefault="00790A70" w:rsidP="00790A70">
      <w:pPr>
        <w:pStyle w:val="Code0"/>
      </w:pPr>
      <w:r>
        <w:t>2018-05-14 14:34:44,910 INFO [stomp_component] Requested heartbeats from server.</w:t>
      </w:r>
    </w:p>
    <w:p w14:paraId="1EB3E0BC" w14:textId="77777777" w:rsidR="00790A70" w:rsidRDefault="00790A70" w:rsidP="00790A70">
      <w:pPr>
        <w:pStyle w:val="Code0"/>
      </w:pPr>
      <w:r>
        <w:t>2018-05-14 14:34:44,911 INFO [actions_component] Subscribe to message destination 'mcafee_atd_message_destination'</w:t>
      </w:r>
    </w:p>
    <w:p w14:paraId="75C14996" w14:textId="77777777" w:rsidR="00790A70" w:rsidRDefault="00790A70" w:rsidP="00790A70">
      <w:pPr>
        <w:pStyle w:val="Code0"/>
      </w:pPr>
      <w:r>
        <w:t>2018-05-14 14:34:44,912 INFO [actions_component] STOMP connected.</w:t>
      </w:r>
    </w:p>
    <w:p w14:paraId="632ADC40" w14:textId="6B7DCBB3" w:rsidR="00790A70" w:rsidRDefault="00790A70" w:rsidP="00790A70">
      <w:pPr>
        <w:pStyle w:val="Code0"/>
      </w:pPr>
      <w:r>
        <w:t xml:space="preserve">2018-05-14 14:34:44,913 INFO [stomp_component] Subscribe to message destination </w:t>
      </w:r>
      <w:proofErr w:type="gramStart"/>
      <w:r>
        <w:t>actions.</w:t>
      </w:r>
      <w:r w:rsidR="00B91FE4">
        <w:t>&lt;</w:t>
      </w:r>
      <w:proofErr w:type="gramEnd"/>
      <w:r w:rsidR="00B91FE4">
        <w:t>org_id&gt;</w:t>
      </w:r>
      <w:r>
        <w:t>.mcafee_atd_message_destination</w:t>
      </w:r>
    </w:p>
    <w:p w14:paraId="24215FD1" w14:textId="2B853604" w:rsidR="00D25169" w:rsidRDefault="00D25169" w:rsidP="00D25169">
      <w:pPr>
        <w:pStyle w:val="Heading20"/>
      </w:pPr>
      <w:r w:rsidRPr="004C7C43">
        <w:t>Configuration of</w:t>
      </w:r>
      <w:r>
        <w:t xml:space="preserve"> </w:t>
      </w:r>
      <w:r w:rsidRPr="004C7C43">
        <w:t>resilient-circuits</w:t>
      </w:r>
      <w:r>
        <w:t xml:space="preserve"> </w:t>
      </w:r>
      <w:r w:rsidRPr="004C7C43">
        <w:t xml:space="preserve">for </w:t>
      </w:r>
      <w:r w:rsidR="00B91FE4" w:rsidRPr="004C7C43">
        <w:t>restart</w:t>
      </w:r>
    </w:p>
    <w:p w14:paraId="556D0377" w14:textId="403EE159" w:rsidR="00321841" w:rsidRDefault="00321841" w:rsidP="009472BD">
      <w:pPr>
        <w:pStyle w:val="BodyText"/>
        <w:rPr>
          <w:rFonts w:cs="Arial"/>
          <w:color w:val="000000"/>
        </w:rPr>
      </w:pPr>
      <w:r>
        <w:rPr>
          <w:rFonts w:cs="Arial"/>
          <w:color w:val="000000"/>
        </w:rPr>
        <w:t xml:space="preserve">For normal operation, </w:t>
      </w:r>
      <w:r w:rsidRPr="004C7C43">
        <w:rPr>
          <w:rFonts w:ascii="Courier New" w:hAnsi="Courier New" w:cs="Courier New"/>
          <w:color w:val="000000"/>
        </w:rPr>
        <w:t>resilient-circuits</w:t>
      </w:r>
      <w:r>
        <w:rPr>
          <w:rFonts w:cs="Arial"/>
          <w:color w:val="000000"/>
        </w:rPr>
        <w:t xml:space="preserve"> must run </w:t>
      </w:r>
      <w:r w:rsidRPr="004C7C43">
        <w:rPr>
          <w:rFonts w:cs="Arial"/>
          <w:color w:val="000000"/>
        </w:rPr>
        <w:t>continuously</w:t>
      </w:r>
      <w:r>
        <w:rPr>
          <w:rFonts w:cs="Arial"/>
          <w:color w:val="000000"/>
        </w:rPr>
        <w:t>. The recommend</w:t>
      </w:r>
      <w:r w:rsidR="00E7634D">
        <w:rPr>
          <w:rFonts w:cs="Arial"/>
          <w:color w:val="000000"/>
        </w:rPr>
        <w:t xml:space="preserve">ed </w:t>
      </w:r>
      <w:r>
        <w:rPr>
          <w:rFonts w:cs="Arial"/>
          <w:color w:val="000000"/>
        </w:rPr>
        <w:t xml:space="preserve">way to do this is to configure </w:t>
      </w:r>
      <w:r w:rsidR="00D25169">
        <w:rPr>
          <w:rFonts w:cs="Arial"/>
          <w:color w:val="000000"/>
        </w:rPr>
        <w:t xml:space="preserve">it to </w:t>
      </w:r>
      <w:r>
        <w:rPr>
          <w:rFonts w:cs="Arial"/>
          <w:color w:val="000000"/>
        </w:rPr>
        <w:t>automatically run at start</w:t>
      </w:r>
      <w:r w:rsidR="00E76E2B">
        <w:rPr>
          <w:rFonts w:cs="Arial"/>
          <w:color w:val="000000"/>
        </w:rPr>
        <w:t xml:space="preserve"> </w:t>
      </w:r>
      <w:r>
        <w:rPr>
          <w:rFonts w:cs="Arial"/>
          <w:color w:val="000000"/>
        </w:rPr>
        <w:t xml:space="preserve">up. On a Red Hat appliance, </w:t>
      </w:r>
      <w:r w:rsidR="00E76E2B">
        <w:rPr>
          <w:rFonts w:cs="Arial"/>
          <w:color w:val="000000"/>
        </w:rPr>
        <w:t xml:space="preserve">you can do this </w:t>
      </w:r>
      <w:r>
        <w:rPr>
          <w:rFonts w:cs="Arial"/>
          <w:color w:val="000000"/>
        </w:rPr>
        <w:t xml:space="preserve">using a </w:t>
      </w:r>
      <w:r w:rsidRPr="004C7C43">
        <w:rPr>
          <w:rFonts w:ascii="Courier New" w:hAnsi="Courier New" w:cs="Courier New"/>
          <w:color w:val="000000"/>
        </w:rPr>
        <w:t>system</w:t>
      </w:r>
      <w:r w:rsidR="00A54818" w:rsidRPr="004C7C43">
        <w:rPr>
          <w:rFonts w:ascii="Courier New" w:hAnsi="Courier New" w:cs="Courier New"/>
          <w:color w:val="000000"/>
        </w:rPr>
        <w:t>d</w:t>
      </w:r>
      <w:r w:rsidR="00A54818">
        <w:rPr>
          <w:rFonts w:cs="Arial"/>
          <w:color w:val="000000"/>
        </w:rPr>
        <w:t xml:space="preserve"> unit</w:t>
      </w:r>
      <w:r>
        <w:rPr>
          <w:rFonts w:cs="Arial"/>
          <w:color w:val="000000"/>
        </w:rPr>
        <w:t xml:space="preserve"> </w:t>
      </w:r>
      <w:r w:rsidR="00A54818">
        <w:rPr>
          <w:rFonts w:cs="Arial"/>
          <w:color w:val="000000"/>
        </w:rPr>
        <w:t>file</w:t>
      </w:r>
      <w:r w:rsidR="00E76E2B">
        <w:rPr>
          <w:rFonts w:cs="Arial"/>
          <w:color w:val="000000"/>
        </w:rPr>
        <w:t>,</w:t>
      </w:r>
      <w:r w:rsidR="00A54818">
        <w:rPr>
          <w:rFonts w:cs="Arial"/>
          <w:color w:val="000000"/>
        </w:rPr>
        <w:t xml:space="preserve"> such as the one below. You </w:t>
      </w:r>
      <w:r w:rsidR="00E76E2B">
        <w:rPr>
          <w:rFonts w:cs="Arial"/>
          <w:color w:val="000000"/>
        </w:rPr>
        <w:t xml:space="preserve">might </w:t>
      </w:r>
      <w:r w:rsidR="00A54818">
        <w:rPr>
          <w:rFonts w:cs="Arial"/>
          <w:color w:val="000000"/>
        </w:rPr>
        <w:t xml:space="preserve">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sidRPr="004C7C43">
        <w:rPr>
          <w:rFonts w:ascii="Courier New" w:hAnsi="Courier New" w:cs="Courier New"/>
          <w:color w:val="000000"/>
        </w:rPr>
        <w:t>app.config</w:t>
      </w:r>
      <w:r w:rsidR="00A54818">
        <w:rPr>
          <w:rFonts w:cs="Arial"/>
          <w:color w:val="000000"/>
        </w:rPr>
        <w:t>.</w:t>
      </w:r>
    </w:p>
    <w:p w14:paraId="2116D070" w14:textId="4AB523D0" w:rsidR="00405660" w:rsidRDefault="00405660" w:rsidP="00F3085B">
      <w:pPr>
        <w:pStyle w:val="BodyText"/>
        <w:numPr>
          <w:ilvl w:val="0"/>
          <w:numId w:val="22"/>
        </w:numPr>
        <w:rPr>
          <w:rFonts w:cs="Arial"/>
          <w:color w:val="000000"/>
        </w:rPr>
      </w:pPr>
      <w:r>
        <w:rPr>
          <w:rFonts w:cs="Arial"/>
          <w:color w:val="000000"/>
        </w:rPr>
        <w:t xml:space="preserve">The unit file </w:t>
      </w:r>
      <w:r w:rsidR="00E76E2B">
        <w:rPr>
          <w:rFonts w:cs="Arial"/>
          <w:color w:val="000000"/>
        </w:rPr>
        <w:t xml:space="preserve">must </w:t>
      </w:r>
      <w:r>
        <w:rPr>
          <w:rFonts w:cs="Arial"/>
          <w:color w:val="000000"/>
        </w:rPr>
        <w:t xml:space="preserve">be named </w:t>
      </w:r>
      <w:r w:rsidR="004943EC" w:rsidRPr="00F3085B">
        <w:rPr>
          <w:rFonts w:ascii="Courier New" w:hAnsi="Courier New" w:cs="Courier New"/>
        </w:rPr>
        <w:t>resilient_</w:t>
      </w:r>
      <w:proofErr w:type="gramStart"/>
      <w:r w:rsidR="004943EC" w:rsidRPr="00F3085B">
        <w:rPr>
          <w:rFonts w:ascii="Courier New" w:hAnsi="Courier New" w:cs="Courier New"/>
        </w:rPr>
        <w:t>circuits.service</w:t>
      </w:r>
      <w:proofErr w:type="gramEnd"/>
      <w:r w:rsidR="00E76E2B">
        <w:rPr>
          <w:rFonts w:cs="Arial"/>
          <w:color w:val="000000"/>
        </w:rPr>
        <w:t>. To create the file, enter the following command:</w:t>
      </w:r>
    </w:p>
    <w:p w14:paraId="374FD59A" w14:textId="77777777" w:rsidR="00405660" w:rsidRPr="00A54818" w:rsidRDefault="00405660" w:rsidP="0070549F">
      <w:pPr>
        <w:pStyle w:val="Code0"/>
        <w:ind w:left="360"/>
      </w:pPr>
      <w:r w:rsidRPr="00A54818">
        <w:t>sudo vi /etc/systemd/system/resilient_circuits.service</w:t>
      </w:r>
    </w:p>
    <w:p w14:paraId="777CBED1" w14:textId="59F5D416" w:rsidR="00405660" w:rsidRDefault="00E76E2B" w:rsidP="0070549F">
      <w:pPr>
        <w:pStyle w:val="BodyText"/>
        <w:numPr>
          <w:ilvl w:val="0"/>
          <w:numId w:val="22"/>
        </w:numPr>
        <w:rPr>
          <w:rFonts w:cs="Arial"/>
          <w:color w:val="000000"/>
        </w:rPr>
      </w:pPr>
      <w:r>
        <w:rPr>
          <w:rFonts w:cs="Arial"/>
          <w:color w:val="000000"/>
        </w:rPr>
        <w:t>Add the following content to the file</w:t>
      </w:r>
      <w:r w:rsidR="00405660">
        <w:rPr>
          <w:rFonts w:cs="Arial"/>
          <w:color w:val="000000"/>
        </w:rPr>
        <w:t>:</w:t>
      </w:r>
    </w:p>
    <w:p w14:paraId="72236DA3" w14:textId="02F7B2D7" w:rsidR="00A54818" w:rsidRPr="00A54818" w:rsidRDefault="00A54818" w:rsidP="0070549F">
      <w:pPr>
        <w:pStyle w:val="Code0"/>
        <w:ind w:left="36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70549F">
      <w:pPr>
        <w:pStyle w:val="Code0"/>
        <w:ind w:left="36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70549F">
      <w:pPr>
        <w:pStyle w:val="Code0"/>
        <w:ind w:left="360"/>
      </w:pPr>
      <w:r w:rsidRPr="00A54818">
        <w:t>[Install]</w:t>
      </w:r>
      <w:r>
        <w:br/>
      </w:r>
      <w:r w:rsidRPr="00A54818">
        <w:t>WantedBy=multi-user.target</w:t>
      </w:r>
    </w:p>
    <w:p w14:paraId="644962AD" w14:textId="491CB140" w:rsidR="00A54818" w:rsidRPr="00A54818" w:rsidRDefault="00A54818" w:rsidP="0070549F">
      <w:pPr>
        <w:pStyle w:val="BodyText"/>
        <w:numPr>
          <w:ilvl w:val="0"/>
          <w:numId w:val="22"/>
        </w:numPr>
        <w:rPr>
          <w:rFonts w:cs="Arial"/>
          <w:color w:val="000000"/>
        </w:rPr>
      </w:pPr>
      <w:r w:rsidRPr="00A54818">
        <w:rPr>
          <w:rFonts w:cs="Arial"/>
          <w:color w:val="000000"/>
        </w:rPr>
        <w:t>Ensure that the service unit file is correctly permissioned</w:t>
      </w:r>
      <w:r w:rsidR="00E76E2B">
        <w:rPr>
          <w:rFonts w:cs="Arial"/>
          <w:color w:val="000000"/>
        </w:rPr>
        <w:t>, as follows</w:t>
      </w:r>
      <w:r w:rsidRPr="00A54818">
        <w:rPr>
          <w:rFonts w:cs="Arial"/>
          <w:color w:val="000000"/>
        </w:rPr>
        <w:t>:</w:t>
      </w:r>
    </w:p>
    <w:p w14:paraId="47C3561F" w14:textId="77777777" w:rsidR="00A54818" w:rsidRPr="00A54818" w:rsidRDefault="00A54818" w:rsidP="0070549F">
      <w:pPr>
        <w:pStyle w:val="Code0"/>
        <w:ind w:left="360"/>
      </w:pPr>
      <w:r w:rsidRPr="00A54818">
        <w:t>sudo chmod 664 /etc/systemd/system/resilient_circuits.service</w:t>
      </w:r>
    </w:p>
    <w:p w14:paraId="3FB57C0D" w14:textId="77777777" w:rsidR="00A54818" w:rsidRPr="00A54818" w:rsidRDefault="00A54818" w:rsidP="0070549F">
      <w:pPr>
        <w:pStyle w:val="BodyText"/>
        <w:numPr>
          <w:ilvl w:val="0"/>
          <w:numId w:val="22"/>
        </w:numPr>
        <w:rPr>
          <w:rFonts w:cs="Arial"/>
          <w:color w:val="000000"/>
        </w:rPr>
      </w:pPr>
      <w:r w:rsidRPr="00A54818">
        <w:rPr>
          <w:rFonts w:cs="Arial"/>
          <w:color w:val="000000"/>
        </w:rPr>
        <w:t xml:space="preserve">Use the </w:t>
      </w:r>
      <w:r w:rsidRPr="0070549F">
        <w:rPr>
          <w:rFonts w:ascii="Courier New" w:hAnsi="Courier New" w:cs="Courier New"/>
          <w:color w:val="000000"/>
        </w:rPr>
        <w:t>systemctl</w:t>
      </w:r>
      <w:r w:rsidRPr="00A54818">
        <w:rPr>
          <w:rFonts w:cs="Arial"/>
          <w:color w:val="000000"/>
        </w:rPr>
        <w:t xml:space="preserve"> command to manually start, stop, restart and return status on the service:</w:t>
      </w:r>
    </w:p>
    <w:p w14:paraId="3064DFE8" w14:textId="77777777" w:rsidR="00A54818" w:rsidRPr="00A54818" w:rsidRDefault="00A54818" w:rsidP="0070549F">
      <w:pPr>
        <w:pStyle w:val="Code0"/>
        <w:ind w:left="360"/>
      </w:pPr>
      <w:r w:rsidRPr="00A54818">
        <w:t>sudo systemctl resilient_circuits [start|stop|restart|status]</w:t>
      </w:r>
    </w:p>
    <w:p w14:paraId="28EE9150" w14:textId="53BAAA82" w:rsidR="00A54818" w:rsidRPr="00A54818" w:rsidRDefault="00E76E2B" w:rsidP="00A54818">
      <w:pPr>
        <w:pStyle w:val="BodyText"/>
        <w:rPr>
          <w:rFonts w:cs="Arial"/>
          <w:color w:val="000000"/>
        </w:rPr>
      </w:pPr>
      <w:r>
        <w:rPr>
          <w:rFonts w:cs="Arial"/>
          <w:color w:val="000000"/>
        </w:rPr>
        <w:t>You can view l</w:t>
      </w:r>
      <w:r w:rsidR="00A54818" w:rsidRPr="00A54818">
        <w:rPr>
          <w:rFonts w:cs="Arial"/>
          <w:color w:val="000000"/>
        </w:rPr>
        <w:t xml:space="preserve">og files for </w:t>
      </w:r>
      <w:r w:rsidR="00A54818" w:rsidRPr="0070549F">
        <w:rPr>
          <w:rFonts w:ascii="Courier New" w:hAnsi="Courier New" w:cs="Courier New"/>
          <w:color w:val="000000"/>
        </w:rPr>
        <w:t>systemd</w:t>
      </w:r>
      <w:r w:rsidR="00A54818" w:rsidRPr="00A54818">
        <w:rPr>
          <w:rFonts w:cs="Arial"/>
          <w:color w:val="000000"/>
        </w:rPr>
        <w:t xml:space="preserve"> and the </w:t>
      </w:r>
      <w:r w:rsidR="00A54818" w:rsidRPr="0070549F">
        <w:rPr>
          <w:rFonts w:ascii="Courier New" w:hAnsi="Courier New" w:cs="Courier New"/>
          <w:color w:val="000000"/>
        </w:rPr>
        <w:t>resilient-circuits</w:t>
      </w:r>
      <w:r w:rsidR="00A54818" w:rsidRPr="00A54818">
        <w:rPr>
          <w:rFonts w:cs="Arial"/>
          <w:color w:val="000000"/>
        </w:rPr>
        <w:t xml:space="preserve"> service </w:t>
      </w:r>
      <w:r>
        <w:rPr>
          <w:rFonts w:cs="Arial"/>
          <w:color w:val="000000"/>
        </w:rPr>
        <w:t xml:space="preserve">using </w:t>
      </w:r>
      <w:r w:rsidR="00A54818" w:rsidRPr="00A54818">
        <w:rPr>
          <w:rFonts w:cs="Arial"/>
          <w:color w:val="000000"/>
        </w:rPr>
        <w:t xml:space="preserve">the </w:t>
      </w:r>
      <w:r w:rsidR="00A54818" w:rsidRPr="0070549F">
        <w:rPr>
          <w:rFonts w:ascii="Courier New" w:hAnsi="Courier New" w:cs="Courier New"/>
          <w:color w:val="000000"/>
        </w:rPr>
        <w:t>journalctl</w:t>
      </w:r>
      <w:r w:rsidR="00A54818" w:rsidRPr="00A54818">
        <w:rPr>
          <w:rFonts w:cs="Arial"/>
          <w:color w:val="000000"/>
        </w:rPr>
        <w:t xml:space="preserve"> command</w:t>
      </w:r>
      <w:r>
        <w:rPr>
          <w:rFonts w:cs="Arial"/>
          <w:color w:val="000000"/>
        </w:rPr>
        <w:t>, as follows</w:t>
      </w:r>
      <w:r w:rsidR="00A54818" w:rsidRPr="00A54818">
        <w:rPr>
          <w:rFonts w:cs="Arial"/>
          <w:color w:val="000000"/>
        </w:rPr>
        <w:t>:</w:t>
      </w:r>
    </w:p>
    <w:p w14:paraId="046499BD" w14:textId="7DB439D0" w:rsidR="00363CEB" w:rsidRDefault="00A54818" w:rsidP="0070549F">
      <w:pPr>
        <w:pStyle w:val="Code0"/>
        <w:ind w:left="0"/>
      </w:pPr>
      <w:r w:rsidRPr="00A54818">
        <w:t>sudo journalct</w:t>
      </w:r>
      <w:r>
        <w:t>l -u resilient_circuits --since "</w:t>
      </w:r>
      <w:r w:rsidRPr="00A54818">
        <w:t>2 hours ag</w:t>
      </w:r>
      <w:r>
        <w:t>o"</w:t>
      </w:r>
    </w:p>
    <w:p w14:paraId="1F84030A" w14:textId="77777777" w:rsidR="00363CEB" w:rsidRPr="005662BE" w:rsidRDefault="00363CEB" w:rsidP="00363CEB">
      <w:pPr>
        <w:pStyle w:val="Heading10"/>
        <w:rPr>
          <w:rFonts w:ascii="Arial" w:eastAsia="Times New Roman" w:hAnsi="Arial" w:cs="Arial"/>
          <w:color w:val="auto"/>
          <w:sz w:val="20"/>
        </w:rPr>
      </w:pPr>
      <w:r w:rsidRPr="0070549F">
        <w:rPr>
          <w:rFonts w:ascii="Arial" w:hAnsi="Arial" w:cs="Arial"/>
        </w:rPr>
        <w:t>Function Description</w:t>
      </w:r>
    </w:p>
    <w:p w14:paraId="46735A6F" w14:textId="215879A3" w:rsidR="003369AE" w:rsidRDefault="00E76E2B" w:rsidP="00363CEB">
      <w:pPr>
        <w:pStyle w:val="BodyText"/>
        <w:keepNext/>
      </w:pPr>
      <w:r>
        <w:t xml:space="preserve">After </w:t>
      </w:r>
      <w:r w:rsidR="00363CEB">
        <w:t xml:space="preserve">the function package has </w:t>
      </w:r>
      <w:r w:rsidR="003369AE">
        <w:t xml:space="preserve">been </w:t>
      </w:r>
      <w:r w:rsidR="00363CEB">
        <w:t>deployed</w:t>
      </w:r>
      <w:r>
        <w:t>,</w:t>
      </w:r>
      <w:r w:rsidR="00C23934">
        <w:t xml:space="preserve"> </w:t>
      </w:r>
      <w:r>
        <w:t xml:space="preserve">you can view </w:t>
      </w:r>
      <w:r w:rsidR="00C23934">
        <w:t xml:space="preserve">the </w:t>
      </w:r>
      <w:r w:rsidR="003369AE">
        <w:t>functions</w:t>
      </w:r>
      <w:r w:rsidR="001569A3">
        <w:t xml:space="preserve"> in the </w:t>
      </w:r>
      <w:r>
        <w:t xml:space="preserve">Functions tab in the </w:t>
      </w:r>
      <w:r w:rsidR="001569A3">
        <w:t xml:space="preserve">Resilient </w:t>
      </w:r>
      <w:r>
        <w:t>p</w:t>
      </w:r>
      <w:r w:rsidR="00363CEB">
        <w:t xml:space="preserve">latform. You can see function details by clicking </w:t>
      </w:r>
      <w:r w:rsidR="00026FFF">
        <w:t xml:space="preserve">the </w:t>
      </w:r>
      <w:r w:rsidR="00363CEB">
        <w:t>name, as shown in the following screenshot</w:t>
      </w:r>
      <w:r w:rsidR="003369AE">
        <w:t>s</w:t>
      </w:r>
      <w:r w:rsidR="00363CEB">
        <w:t>.</w:t>
      </w:r>
    </w:p>
    <w:p w14:paraId="545C3AEF" w14:textId="7F17931A" w:rsidR="00363CEB" w:rsidRDefault="003369AE" w:rsidP="00363CEB">
      <w:pPr>
        <w:pStyle w:val="BodyText"/>
      </w:pPr>
      <w:r>
        <w:rPr>
          <w:noProof/>
        </w:rPr>
        <w:drawing>
          <wp:inline distT="0" distB="0" distL="0" distR="0" wp14:anchorId="259F3FB5" wp14:editId="7CCDD2A9">
            <wp:extent cx="5476875" cy="4513580"/>
            <wp:effectExtent l="0" t="0" r="9525" b="7620"/>
            <wp:docPr id="3" name="Picture 3" descr="/Users/brianwal/Desktop/Screen Shot 2018-05-14 at 3.35.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5-14 at 3.35.1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4513580"/>
                    </a:xfrm>
                    <a:prstGeom prst="rect">
                      <a:avLst/>
                    </a:prstGeom>
                    <a:noFill/>
                    <a:ln>
                      <a:noFill/>
                    </a:ln>
                  </pic:spPr>
                </pic:pic>
              </a:graphicData>
            </a:graphic>
          </wp:inline>
        </w:drawing>
      </w:r>
    </w:p>
    <w:p w14:paraId="1F7F47E6" w14:textId="56D77BB4" w:rsidR="006256F8" w:rsidRDefault="00126561" w:rsidP="00363CEB">
      <w:pPr>
        <w:pStyle w:val="BodyText"/>
      </w:pPr>
      <w:r>
        <w:t xml:space="preserve">The </w:t>
      </w:r>
      <w:r w:rsidR="006256F8">
        <w:t>McAfee ATD Analyze File</w:t>
      </w:r>
      <w:r w:rsidR="003369AE">
        <w:t xml:space="preserve"> </w:t>
      </w:r>
      <w:r>
        <w:t xml:space="preserve">function </w:t>
      </w:r>
      <w:r w:rsidR="009366A4">
        <w:t>upload</w:t>
      </w:r>
      <w:r w:rsidR="00641B86">
        <w:t>s</w:t>
      </w:r>
      <w:r w:rsidR="009366A4">
        <w:t xml:space="preserve"> a file to be analyzed by McAfee AT</w:t>
      </w:r>
      <w:r w:rsidR="003B23A2">
        <w:t>D and return</w:t>
      </w:r>
      <w:r w:rsidR="00641B86">
        <w:t>s</w:t>
      </w:r>
      <w:r w:rsidR="003B23A2">
        <w:t xml:space="preserve"> the results back to the Resilient </w:t>
      </w:r>
      <w:r w:rsidR="00E76E2B">
        <w:t>p</w:t>
      </w:r>
      <w:r w:rsidR="003B23A2">
        <w:t>latform.</w:t>
      </w:r>
      <w:r w:rsidR="00641B86">
        <w:t xml:space="preserve"> Uploading a file is possible from attachments (both incident and task attachments) in addition to artifacts which support attachments. </w:t>
      </w:r>
      <w:r w:rsidR="008C432C">
        <w:t>Expected inputs are the incident id</w:t>
      </w:r>
      <w:r w:rsidR="00E91B7F">
        <w:t xml:space="preserve">, the object id where the file came from (incident attachment, task attachment, or artifact) in addition to the report type. </w:t>
      </w:r>
    </w:p>
    <w:p w14:paraId="28DACC56" w14:textId="552CD7A2" w:rsidR="006256F8" w:rsidRDefault="006256F8" w:rsidP="00363CEB">
      <w:pPr>
        <w:pStyle w:val="BodyText"/>
      </w:pPr>
      <w:r>
        <w:rPr>
          <w:noProof/>
        </w:rPr>
        <w:drawing>
          <wp:inline distT="0" distB="0" distL="0" distR="0" wp14:anchorId="62F1B399" wp14:editId="421C5D1C">
            <wp:extent cx="5486400" cy="4766310"/>
            <wp:effectExtent l="0" t="0" r="0" b="8890"/>
            <wp:docPr id="5" name="Picture 5" descr="/Users/brianwal/Desktop/Screen Shot 2018-05-14 at 3.35.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5-14 at 3.35.3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766310"/>
                    </a:xfrm>
                    <a:prstGeom prst="rect">
                      <a:avLst/>
                    </a:prstGeom>
                    <a:noFill/>
                    <a:ln>
                      <a:noFill/>
                    </a:ln>
                  </pic:spPr>
                </pic:pic>
              </a:graphicData>
            </a:graphic>
          </wp:inline>
        </w:drawing>
      </w:r>
    </w:p>
    <w:p w14:paraId="59A62C1D" w14:textId="788C70C1" w:rsidR="006256F8" w:rsidRDefault="00126561" w:rsidP="00363CEB">
      <w:pPr>
        <w:pStyle w:val="BodyText"/>
      </w:pPr>
      <w:r>
        <w:t xml:space="preserve">The </w:t>
      </w:r>
      <w:r w:rsidR="006256F8">
        <w:t xml:space="preserve">McAfee ATD Analyze URL </w:t>
      </w:r>
      <w:r>
        <w:t xml:space="preserve">function </w:t>
      </w:r>
      <w:r w:rsidR="00601FB6">
        <w:t xml:space="preserve">sends a URL to be analyzed by McAfee ATD and returns the results back to the Resilient </w:t>
      </w:r>
      <w:r w:rsidR="00650630">
        <w:t>p</w:t>
      </w:r>
      <w:r w:rsidR="00601FB6">
        <w:t>latform</w:t>
      </w:r>
      <w:r w:rsidR="00783264">
        <w:t xml:space="preserve">. Sending the URL is supported when the function is triggered from an artifact which has a URL. URL types supported are URLs which contain the location of a site or URL which is a link to download a file. Inputs to this function include the </w:t>
      </w:r>
      <w:r w:rsidR="00783264" w:rsidRPr="00FB02A5">
        <w:rPr>
          <w:rFonts w:ascii="Courier New" w:hAnsi="Courier New" w:cs="Courier New"/>
        </w:rPr>
        <w:t>incident id</w:t>
      </w:r>
      <w:r w:rsidR="00783264">
        <w:t xml:space="preserve">, </w:t>
      </w:r>
      <w:r w:rsidR="00783264" w:rsidRPr="00FB02A5">
        <w:rPr>
          <w:rFonts w:ascii="Courier New" w:hAnsi="Courier New" w:cs="Courier New"/>
        </w:rPr>
        <w:t>artifact id</w:t>
      </w:r>
      <w:r w:rsidR="00783264">
        <w:t xml:space="preserve">, </w:t>
      </w:r>
      <w:r w:rsidR="00783264" w:rsidRPr="00FB02A5">
        <w:rPr>
          <w:rFonts w:ascii="Courier New" w:hAnsi="Courier New" w:cs="Courier New"/>
        </w:rPr>
        <w:t>artifact value</w:t>
      </w:r>
      <w:r w:rsidR="00783264">
        <w:t xml:space="preserve"> (which </w:t>
      </w:r>
      <w:r w:rsidR="00650630">
        <w:t>is</w:t>
      </w:r>
      <w:r w:rsidR="00783264">
        <w:t xml:space="preserve"> the URL), th</w:t>
      </w:r>
      <w:bookmarkStart w:id="5" w:name="_GoBack"/>
      <w:bookmarkEnd w:id="5"/>
      <w:r w:rsidR="00783264">
        <w:t xml:space="preserve">e type of report to return, and finally the submit type for the URL. </w:t>
      </w:r>
      <w:r w:rsidR="00C916C4">
        <w:t>The submit type refers to the type of URL being sent to ATD. Two types are supported with this function; URL link which just processes the URL inside the analyzer VM</w:t>
      </w:r>
      <w:r w:rsidR="00386478">
        <w:t xml:space="preserve"> and </w:t>
      </w:r>
      <w:r w:rsidR="00090A93">
        <w:t xml:space="preserve">URL download which first downloads a file to be analyzed. </w:t>
      </w:r>
      <w:r w:rsidR="001740EB" w:rsidRPr="001740EB">
        <w:t>The submit type refers to the type of URL being sent to ATD. Two types are supported with this function; URL link, which processes the URL inside the analyzer VM, and URL download, which first downlo</w:t>
      </w:r>
      <w:r w:rsidR="001740EB">
        <w:t xml:space="preserve">ads a file to be analyzed. The </w:t>
      </w:r>
      <w:r w:rsidR="001740EB" w:rsidRPr="00C53DD3">
        <w:rPr>
          <w:rFonts w:ascii="Courier New" w:hAnsi="Courier New" w:cs="Courier New"/>
        </w:rPr>
        <w:t>mcafee_atd_url_submit_type</w:t>
      </w:r>
      <w:r w:rsidR="001740EB" w:rsidRPr="001740EB">
        <w:t xml:space="preserve"> input has those two options and a third that attempts to determine whether it is based on URL link or URL download, whether the URL ends in a file type, such as .exe.</w:t>
      </w:r>
      <w:r w:rsidR="001740EB">
        <w:t xml:space="preserve"> </w:t>
      </w:r>
      <w:r w:rsidR="001740EB" w:rsidRPr="001740EB">
        <w:t>However, this option is not certain to work</w:t>
      </w:r>
      <w:r w:rsidR="001740EB">
        <w:t xml:space="preserve"> as expected.</w:t>
      </w:r>
    </w:p>
    <w:p w14:paraId="5338C0FA" w14:textId="54A326D4" w:rsidR="00601FB6" w:rsidRDefault="00EA346A" w:rsidP="00363CEB">
      <w:pPr>
        <w:pStyle w:val="BodyText"/>
      </w:pPr>
      <w:r>
        <w:t>These functions include three example workflows and rules that show how the functions can be used. You can copy and modify these workflows and rules for your own needs.</w:t>
      </w:r>
    </w:p>
    <w:p w14:paraId="1360B0F2" w14:textId="7C967B44" w:rsidR="00FB02A5" w:rsidRDefault="00FB02A5" w:rsidP="00363CEB">
      <w:pPr>
        <w:pStyle w:val="BodyText"/>
      </w:pPr>
      <w:r>
        <w:t>Do to the nature of workflows, it is only supported that this function can only be called once per workflow per incident. Therefore, the user will have to check the Workflow and Action Status to verify when analysis is complete and the workflow has finished.</w:t>
      </w:r>
    </w:p>
    <w:p w14:paraId="0C417A0C" w14:textId="69561461" w:rsidR="003369AE" w:rsidRDefault="006256F8" w:rsidP="00363CEB">
      <w:pPr>
        <w:pStyle w:val="BodyText"/>
      </w:pPr>
      <w:r>
        <w:t>For both functions, i</w:t>
      </w:r>
      <w:r w:rsidR="00E91B7F">
        <w:t xml:space="preserve">f a report type of </w:t>
      </w:r>
      <w:r w:rsidR="00FB02A5">
        <w:t xml:space="preserve">PDF </w:t>
      </w:r>
      <w:r w:rsidR="00E91B7F">
        <w:t>or HTML is chosen</w:t>
      </w:r>
      <w:r w:rsidR="00BE3D09">
        <w:t xml:space="preserve"> for the </w:t>
      </w:r>
      <w:r w:rsidR="00BE3D09" w:rsidRPr="00BE3D09">
        <w:rPr>
          <w:rStyle w:val="CodeChar0"/>
        </w:rPr>
        <w:t>mcafee_atd_report_type</w:t>
      </w:r>
      <w:r w:rsidR="00BE3D09">
        <w:t xml:space="preserve"> input</w:t>
      </w:r>
      <w:r w:rsidR="00E91B7F">
        <w:t>, the report will be added as an attachment to the incident</w:t>
      </w:r>
      <w:r w:rsidR="00274D44">
        <w:t xml:space="preserve">, otherwise </w:t>
      </w:r>
      <w:r w:rsidR="00433008">
        <w:t xml:space="preserve">as always </w:t>
      </w:r>
      <w:r w:rsidR="00274D44">
        <w:t>the report</w:t>
      </w:r>
      <w:r w:rsidR="00BE3D09">
        <w:t xml:space="preserve"> data</w:t>
      </w:r>
      <w:r w:rsidR="00274D44">
        <w:t xml:space="preserve"> in JSON format </w:t>
      </w:r>
      <w:r w:rsidR="00BE3D09">
        <w:t xml:space="preserve">along with the inputs </w:t>
      </w:r>
      <w:r w:rsidR="00274D44">
        <w:t>will be returned to the fun</w:t>
      </w:r>
      <w:r w:rsidR="00433008">
        <w:t>ction Post-Process Script. Below is an example of what the response</w:t>
      </w:r>
      <w:r w:rsidR="00225C65">
        <w:t xml:space="preserve"> in the Post-Process Script</w:t>
      </w:r>
      <w:r w:rsidR="00433008">
        <w:t xml:space="preserve"> could look like</w:t>
      </w:r>
      <w:r w:rsidR="00DF4E6B">
        <w:t xml:space="preserve"> for both functions.</w:t>
      </w:r>
    </w:p>
    <w:p w14:paraId="1E34A891" w14:textId="564FEAB1" w:rsidR="00DF4E6B" w:rsidRPr="00FB02A5" w:rsidRDefault="00CD30A4" w:rsidP="00CD30A4">
      <w:pPr>
        <w:pStyle w:val="Heading10"/>
      </w:pPr>
      <w:r w:rsidRPr="00FB02A5">
        <w:t>McAfee ATD Analyze File example response</w:t>
      </w:r>
    </w:p>
    <w:p w14:paraId="1C9D8064" w14:textId="77777777" w:rsidR="00CD30A4" w:rsidRDefault="00CD30A4" w:rsidP="00CD30A4">
      <w:pPr>
        <w:pStyle w:val="Code0"/>
      </w:pPr>
      <w:r>
        <w:t xml:space="preserve">{  </w:t>
      </w:r>
    </w:p>
    <w:p w14:paraId="61532C81" w14:textId="77777777" w:rsidR="00CD30A4" w:rsidRDefault="00CD30A4" w:rsidP="00CD30A4">
      <w:pPr>
        <w:pStyle w:val="Code0"/>
      </w:pPr>
      <w:r>
        <w:t xml:space="preserve">   "Inputs</w:t>
      </w:r>
      <w:proofErr w:type="gramStart"/>
      <w:r>
        <w:t>":{</w:t>
      </w:r>
      <w:proofErr w:type="gramEnd"/>
      <w:r>
        <w:t xml:space="preserve">  </w:t>
      </w:r>
    </w:p>
    <w:p w14:paraId="4EDF4933" w14:textId="77777777" w:rsidR="00CD30A4" w:rsidRDefault="00CD30A4" w:rsidP="00CD30A4">
      <w:pPr>
        <w:pStyle w:val="Code0"/>
      </w:pPr>
      <w:r>
        <w:t xml:space="preserve">      "macfee_atd_report_type":"pdf",</w:t>
      </w:r>
    </w:p>
    <w:p w14:paraId="6707F86D" w14:textId="77777777" w:rsidR="00CD30A4" w:rsidRDefault="00CD30A4" w:rsidP="00CD30A4">
      <w:pPr>
        <w:pStyle w:val="Code0"/>
      </w:pPr>
      <w:r>
        <w:t xml:space="preserve">      "attachment_id":50,</w:t>
      </w:r>
    </w:p>
    <w:p w14:paraId="37D251B4" w14:textId="77777777" w:rsidR="00CD30A4" w:rsidRDefault="00CD30A4" w:rsidP="00CD30A4">
      <w:pPr>
        <w:pStyle w:val="Code0"/>
      </w:pPr>
      <w:r>
        <w:t xml:space="preserve">      "incident_id":2099</w:t>
      </w:r>
    </w:p>
    <w:p w14:paraId="1A9533A5" w14:textId="77777777" w:rsidR="00CD30A4" w:rsidRDefault="00CD30A4" w:rsidP="00CD30A4">
      <w:pPr>
        <w:pStyle w:val="Code0"/>
      </w:pPr>
      <w:r>
        <w:t xml:space="preserve">   },</w:t>
      </w:r>
    </w:p>
    <w:p w14:paraId="68EAFED4" w14:textId="77777777" w:rsidR="00CD30A4" w:rsidRDefault="00CD30A4" w:rsidP="00CD30A4">
      <w:pPr>
        <w:pStyle w:val="Code0"/>
      </w:pPr>
      <w:r>
        <w:t xml:space="preserve">   "Run Time":"66.8727591038",</w:t>
      </w:r>
    </w:p>
    <w:p w14:paraId="1A3F0C92" w14:textId="77777777" w:rsidR="00CD30A4" w:rsidRDefault="00CD30A4" w:rsidP="00CD30A4">
      <w:pPr>
        <w:pStyle w:val="Code0"/>
      </w:pPr>
      <w:r>
        <w:t xml:space="preserve">   "Summary</w:t>
      </w:r>
      <w:proofErr w:type="gramStart"/>
      <w:r>
        <w:t>":{</w:t>
      </w:r>
      <w:proofErr w:type="gramEnd"/>
      <w:r>
        <w:t xml:space="preserve">  </w:t>
      </w:r>
    </w:p>
    <w:p w14:paraId="7FD1F2AF" w14:textId="77777777" w:rsidR="00CD30A4" w:rsidRDefault="00CD30A4" w:rsidP="00CD30A4">
      <w:pPr>
        <w:pStyle w:val="Code0"/>
      </w:pPr>
      <w:r>
        <w:t xml:space="preserve">      "JSONversion":"1.002",</w:t>
      </w:r>
    </w:p>
    <w:p w14:paraId="345825E0" w14:textId="77777777" w:rsidR="00CD30A4" w:rsidRDefault="00CD30A4" w:rsidP="00CD30A4">
      <w:pPr>
        <w:pStyle w:val="Code0"/>
      </w:pPr>
      <w:r>
        <w:t xml:space="preserve">      "Subject</w:t>
      </w:r>
      <w:proofErr w:type="gramStart"/>
      <w:r>
        <w:t>":{</w:t>
      </w:r>
      <w:proofErr w:type="gramEnd"/>
      <w:r>
        <w:t xml:space="preserve">  </w:t>
      </w:r>
    </w:p>
    <w:p w14:paraId="34B1D76B" w14:textId="77777777" w:rsidR="00CD30A4" w:rsidRDefault="00CD30A4" w:rsidP="00CD30A4">
      <w:pPr>
        <w:pStyle w:val="Code0"/>
      </w:pPr>
      <w:r>
        <w:t xml:space="preserve">         "size":"167941",</w:t>
      </w:r>
    </w:p>
    <w:p w14:paraId="25A203EE" w14:textId="77777777" w:rsidR="00CD30A4" w:rsidRDefault="00CD30A4" w:rsidP="00CD30A4">
      <w:pPr>
        <w:pStyle w:val="Code0"/>
      </w:pPr>
      <w:r>
        <w:t xml:space="preserve">         "sha-1":"AF5FD8F10F6B2BD56F1D4D15B6A895B94485ADF4",</w:t>
      </w:r>
    </w:p>
    <w:p w14:paraId="537D960E" w14:textId="77777777" w:rsidR="00CD30A4" w:rsidRDefault="00CD30A4" w:rsidP="00CD30A4">
      <w:pPr>
        <w:pStyle w:val="Code0"/>
      </w:pPr>
      <w:r>
        <w:t xml:space="preserve">         "Timestamp":"2018-05-15 19:34:09",</w:t>
      </w:r>
    </w:p>
    <w:p w14:paraId="13F273B3" w14:textId="77777777" w:rsidR="00CD30A4" w:rsidRDefault="00CD30A4" w:rsidP="00CD30A4">
      <w:pPr>
        <w:pStyle w:val="Code0"/>
      </w:pPr>
      <w:r>
        <w:t xml:space="preserve">         "FileType":"512",</w:t>
      </w:r>
    </w:p>
    <w:p w14:paraId="574D60FC" w14:textId="77777777" w:rsidR="00CD30A4" w:rsidRDefault="00CD30A4" w:rsidP="00CD30A4">
      <w:pPr>
        <w:pStyle w:val="Code0"/>
      </w:pPr>
      <w:r>
        <w:t xml:space="preserve">         "sha-256":"2252DC3FADE1F3DF0DED8CED25B71D6B34DF63D04B9C00E9A9E4F91B05CF51E5",</w:t>
      </w:r>
    </w:p>
    <w:p w14:paraId="4E8E7DE9" w14:textId="77777777" w:rsidR="00CD30A4" w:rsidRDefault="00CD30A4" w:rsidP="00CD30A4">
      <w:pPr>
        <w:pStyle w:val="Code0"/>
      </w:pPr>
      <w:r>
        <w:t xml:space="preserve">         "parent_archive":"Not Available",</w:t>
      </w:r>
    </w:p>
    <w:p w14:paraId="4B812FBB" w14:textId="77777777" w:rsidR="00CD30A4" w:rsidRDefault="00CD30A4" w:rsidP="00CD30A4">
      <w:pPr>
        <w:pStyle w:val="Code0"/>
      </w:pPr>
      <w:r>
        <w:t xml:space="preserve">         "md5":"570E481C2E45DF1918C534E63CA43180",</w:t>
      </w:r>
    </w:p>
    <w:p w14:paraId="3610FBD7" w14:textId="77777777" w:rsidR="00CD30A4" w:rsidRDefault="00CD30A4" w:rsidP="00CD30A4">
      <w:pPr>
        <w:pStyle w:val="Code0"/>
      </w:pPr>
      <w:r>
        <w:t xml:space="preserve">         "Type":"PE32 executable (GUI) Intel 80386",</w:t>
      </w:r>
    </w:p>
    <w:p w14:paraId="449A37F4" w14:textId="77777777" w:rsidR="00CD30A4" w:rsidRDefault="00CD30A4" w:rsidP="00CD30A4">
      <w:pPr>
        <w:pStyle w:val="Code0"/>
      </w:pPr>
      <w:r>
        <w:t xml:space="preserve">         "Name":"2252DC3FADE1F3DF0DED8CED25B71D6B34DF63D04B9C00E9A9E4F91B05CF51E5.exe"</w:t>
      </w:r>
    </w:p>
    <w:p w14:paraId="6B61651A" w14:textId="77777777" w:rsidR="00CD30A4" w:rsidRDefault="00CD30A4" w:rsidP="00CD30A4">
      <w:pPr>
        <w:pStyle w:val="Code0"/>
      </w:pPr>
      <w:r>
        <w:t xml:space="preserve">      },</w:t>
      </w:r>
    </w:p>
    <w:p w14:paraId="12709201" w14:textId="77777777" w:rsidR="00CD30A4" w:rsidRDefault="00CD30A4" w:rsidP="00CD30A4">
      <w:pPr>
        <w:pStyle w:val="Code0"/>
      </w:pPr>
      <w:r>
        <w:t xml:space="preserve">      "Process</w:t>
      </w:r>
      <w:proofErr w:type="gramStart"/>
      <w:r>
        <w:t>":[</w:t>
      </w:r>
      <w:proofErr w:type="gramEnd"/>
      <w:r>
        <w:t xml:space="preserve">  </w:t>
      </w:r>
    </w:p>
    <w:p w14:paraId="039DF813" w14:textId="77777777" w:rsidR="00CD30A4" w:rsidRDefault="00CD30A4" w:rsidP="00CD30A4">
      <w:pPr>
        <w:pStyle w:val="Code0"/>
      </w:pPr>
      <w:r>
        <w:t xml:space="preserve">         {  </w:t>
      </w:r>
    </w:p>
    <w:p w14:paraId="5E429DDC" w14:textId="77777777" w:rsidR="00CD30A4" w:rsidRDefault="00CD30A4" w:rsidP="00CD30A4">
      <w:pPr>
        <w:pStyle w:val="Code0"/>
      </w:pPr>
      <w:r>
        <w:t xml:space="preserve">            "Reason":"processed by down selectors",</w:t>
      </w:r>
    </w:p>
    <w:p w14:paraId="3CAEDA29" w14:textId="77777777" w:rsidR="00CD30A4" w:rsidRDefault="00CD30A4" w:rsidP="00CD30A4">
      <w:pPr>
        <w:pStyle w:val="Code0"/>
      </w:pPr>
      <w:r>
        <w:t xml:space="preserve">            "Name":"2252DC3FADE1F3DF0DED8CED25B71D6B34DF63D04B9C00E9A9E4F91B05CF51E5.exe",</w:t>
      </w:r>
    </w:p>
    <w:p w14:paraId="1AF43D8D" w14:textId="77777777" w:rsidR="00CD30A4" w:rsidRDefault="00CD30A4" w:rsidP="00CD30A4">
      <w:pPr>
        <w:pStyle w:val="Code0"/>
      </w:pPr>
      <w:r>
        <w:t xml:space="preserve">            "Severity":"5"</w:t>
      </w:r>
    </w:p>
    <w:p w14:paraId="26E9F7DB" w14:textId="77777777" w:rsidR="00CD30A4" w:rsidRDefault="00CD30A4" w:rsidP="00CD30A4">
      <w:pPr>
        <w:pStyle w:val="Code0"/>
      </w:pPr>
      <w:r>
        <w:t xml:space="preserve">         }</w:t>
      </w:r>
    </w:p>
    <w:p w14:paraId="78D657C9" w14:textId="77777777" w:rsidR="00CD30A4" w:rsidRDefault="00CD30A4" w:rsidP="00CD30A4">
      <w:pPr>
        <w:pStyle w:val="Code0"/>
      </w:pPr>
      <w:r>
        <w:t xml:space="preserve">      ],</w:t>
      </w:r>
    </w:p>
    <w:p w14:paraId="51F2A1F2" w14:textId="77777777" w:rsidR="00CD30A4" w:rsidRDefault="00CD30A4" w:rsidP="00CD30A4">
      <w:pPr>
        <w:pStyle w:val="Code0"/>
      </w:pPr>
      <w:r>
        <w:t xml:space="preserve">      "SUMversion":"4.2.2.16",</w:t>
      </w:r>
    </w:p>
    <w:p w14:paraId="643B985A" w14:textId="77777777" w:rsidR="00CD30A4" w:rsidRDefault="00CD30A4" w:rsidP="00CD30A4">
      <w:pPr>
        <w:pStyle w:val="Code0"/>
      </w:pPr>
      <w:r>
        <w:t xml:space="preserve">      "Selectors</w:t>
      </w:r>
      <w:proofErr w:type="gramStart"/>
      <w:r>
        <w:t>":[</w:t>
      </w:r>
      <w:proofErr w:type="gramEnd"/>
      <w:r>
        <w:t xml:space="preserve">  </w:t>
      </w:r>
    </w:p>
    <w:p w14:paraId="5D50B3EC" w14:textId="77777777" w:rsidR="00CD30A4" w:rsidRDefault="00CD30A4" w:rsidP="00CD30A4">
      <w:pPr>
        <w:pStyle w:val="Code0"/>
      </w:pPr>
      <w:r>
        <w:t xml:space="preserve">         {  </w:t>
      </w:r>
    </w:p>
    <w:p w14:paraId="7C134EE8" w14:textId="77777777" w:rsidR="00CD30A4" w:rsidRDefault="00CD30A4" w:rsidP="00CD30A4">
      <w:pPr>
        <w:pStyle w:val="Code0"/>
      </w:pPr>
      <w:r>
        <w:t xml:space="preserve">            "Engine":"Gateway Anti-Malware",</w:t>
      </w:r>
    </w:p>
    <w:p w14:paraId="0BC702E2" w14:textId="77777777" w:rsidR="00CD30A4" w:rsidRDefault="00CD30A4" w:rsidP="00CD30A4">
      <w:pPr>
        <w:pStyle w:val="Code0"/>
      </w:pPr>
      <w:r>
        <w:t xml:space="preserve">            "Severity":"5",</w:t>
      </w:r>
    </w:p>
    <w:p w14:paraId="6CC66174" w14:textId="77777777" w:rsidR="00CD30A4" w:rsidRDefault="00CD30A4" w:rsidP="00CD30A4">
      <w:pPr>
        <w:pStyle w:val="Code0"/>
      </w:pPr>
      <w:r>
        <w:t xml:space="preserve">            "MalwareName":"W32/Rontokbro.gen@MM"</w:t>
      </w:r>
    </w:p>
    <w:p w14:paraId="119598AD" w14:textId="77777777" w:rsidR="00CD30A4" w:rsidRDefault="00CD30A4" w:rsidP="00CD30A4">
      <w:pPr>
        <w:pStyle w:val="Code0"/>
      </w:pPr>
      <w:r>
        <w:t xml:space="preserve">         },</w:t>
      </w:r>
    </w:p>
    <w:p w14:paraId="330EF04D" w14:textId="77777777" w:rsidR="00CD30A4" w:rsidRDefault="00CD30A4" w:rsidP="00CD30A4">
      <w:pPr>
        <w:pStyle w:val="Code0"/>
      </w:pPr>
      <w:r>
        <w:t xml:space="preserve">         {  </w:t>
      </w:r>
    </w:p>
    <w:p w14:paraId="5F259070" w14:textId="77777777" w:rsidR="00CD30A4" w:rsidRDefault="00CD30A4" w:rsidP="00CD30A4">
      <w:pPr>
        <w:pStyle w:val="Code0"/>
      </w:pPr>
      <w:r>
        <w:t xml:space="preserve">            "Engine":"Anti-Malware",</w:t>
      </w:r>
    </w:p>
    <w:p w14:paraId="3F230A0E" w14:textId="77777777" w:rsidR="00CD30A4" w:rsidRDefault="00CD30A4" w:rsidP="00CD30A4">
      <w:pPr>
        <w:pStyle w:val="Code0"/>
      </w:pPr>
      <w:r>
        <w:t xml:space="preserve">            "Severity":"5",</w:t>
      </w:r>
    </w:p>
    <w:p w14:paraId="3E458E1B" w14:textId="77777777" w:rsidR="00CD30A4" w:rsidRDefault="00CD30A4" w:rsidP="00CD30A4">
      <w:pPr>
        <w:pStyle w:val="Code0"/>
      </w:pPr>
      <w:r>
        <w:t xml:space="preserve">            "MalwareName":"W32/Rontokbro.gen@MM"</w:t>
      </w:r>
    </w:p>
    <w:p w14:paraId="0D69858B" w14:textId="77777777" w:rsidR="00CD30A4" w:rsidRDefault="00CD30A4" w:rsidP="00CD30A4">
      <w:pPr>
        <w:pStyle w:val="Code0"/>
      </w:pPr>
      <w:r>
        <w:t xml:space="preserve">         },</w:t>
      </w:r>
    </w:p>
    <w:p w14:paraId="2434CFE8" w14:textId="77777777" w:rsidR="00CD30A4" w:rsidRDefault="00CD30A4" w:rsidP="00CD30A4">
      <w:pPr>
        <w:pStyle w:val="Code0"/>
      </w:pPr>
      <w:r>
        <w:t xml:space="preserve">         {  </w:t>
      </w:r>
    </w:p>
    <w:p w14:paraId="1918C9C8" w14:textId="77777777" w:rsidR="00CD30A4" w:rsidRDefault="00CD30A4" w:rsidP="00CD30A4">
      <w:pPr>
        <w:pStyle w:val="Code0"/>
      </w:pPr>
      <w:r>
        <w:t xml:space="preserve">            "Engine":"Sandbox",</w:t>
      </w:r>
    </w:p>
    <w:p w14:paraId="6701B09B" w14:textId="77777777" w:rsidR="00CD30A4" w:rsidRDefault="00CD30A4" w:rsidP="00CD30A4">
      <w:pPr>
        <w:pStyle w:val="Code0"/>
      </w:pPr>
      <w:r>
        <w:t xml:space="preserve">            "Severity":"0",</w:t>
      </w:r>
    </w:p>
    <w:p w14:paraId="46E117EE" w14:textId="77777777" w:rsidR="00CD30A4" w:rsidRDefault="00CD30A4" w:rsidP="00CD30A4">
      <w:pPr>
        <w:pStyle w:val="Code0"/>
      </w:pPr>
      <w:r>
        <w:t xml:space="preserve">            "MalwareName":"---"</w:t>
      </w:r>
    </w:p>
    <w:p w14:paraId="445FD556" w14:textId="77777777" w:rsidR="00CD30A4" w:rsidRDefault="00CD30A4" w:rsidP="00CD30A4">
      <w:pPr>
        <w:pStyle w:val="Code0"/>
      </w:pPr>
      <w:r>
        <w:t xml:space="preserve">         }</w:t>
      </w:r>
    </w:p>
    <w:p w14:paraId="2B880FD9" w14:textId="77777777" w:rsidR="00CD30A4" w:rsidRDefault="00CD30A4" w:rsidP="00CD30A4">
      <w:pPr>
        <w:pStyle w:val="Code0"/>
      </w:pPr>
      <w:r>
        <w:t xml:space="preserve">      ],</w:t>
      </w:r>
    </w:p>
    <w:p w14:paraId="1DD4B5E0" w14:textId="77777777" w:rsidR="00CD30A4" w:rsidRDefault="00CD30A4" w:rsidP="00CD30A4">
      <w:pPr>
        <w:pStyle w:val="Code0"/>
      </w:pPr>
      <w:r>
        <w:t xml:space="preserve">      "hasDynamicAnalysis":"false",</w:t>
      </w:r>
    </w:p>
    <w:p w14:paraId="04521524" w14:textId="77777777" w:rsidR="00CD30A4" w:rsidRDefault="00CD30A4" w:rsidP="00CD30A4">
      <w:pPr>
        <w:pStyle w:val="Code0"/>
      </w:pPr>
      <w:r>
        <w:t xml:space="preserve">      "Behavior</w:t>
      </w:r>
      <w:proofErr w:type="gramStart"/>
      <w:r>
        <w:t>":[</w:t>
      </w:r>
      <w:proofErr w:type="gramEnd"/>
      <w:r>
        <w:t xml:space="preserve">  </w:t>
      </w:r>
    </w:p>
    <w:p w14:paraId="5C01B37C" w14:textId="77777777" w:rsidR="00CD30A4" w:rsidRDefault="00CD30A4" w:rsidP="00CD30A4">
      <w:pPr>
        <w:pStyle w:val="Code0"/>
      </w:pPr>
      <w:r>
        <w:t xml:space="preserve">         "Identified as W32/Rontokbro.gen@MM by Gateway Anti-Malware",</w:t>
      </w:r>
    </w:p>
    <w:p w14:paraId="484F78BC" w14:textId="77777777" w:rsidR="00CD30A4" w:rsidRDefault="00CD30A4" w:rsidP="00CD30A4">
      <w:pPr>
        <w:pStyle w:val="Code0"/>
      </w:pPr>
      <w:r>
        <w:t xml:space="preserve">         "Identified as W32/Rontokbro.gen@MM by Anti-Malware"</w:t>
      </w:r>
    </w:p>
    <w:p w14:paraId="2BD79239" w14:textId="77777777" w:rsidR="00CD30A4" w:rsidRDefault="00CD30A4" w:rsidP="00CD30A4">
      <w:pPr>
        <w:pStyle w:val="Code0"/>
      </w:pPr>
      <w:r>
        <w:t xml:space="preserve">      ],</w:t>
      </w:r>
    </w:p>
    <w:p w14:paraId="08116AF4" w14:textId="77777777" w:rsidR="00CD30A4" w:rsidRDefault="00CD30A4" w:rsidP="00CD30A4">
      <w:pPr>
        <w:pStyle w:val="Code0"/>
      </w:pPr>
      <w:r>
        <w:t xml:space="preserve">      "Verdict</w:t>
      </w:r>
      <w:proofErr w:type="gramStart"/>
      <w:r>
        <w:t>":{</w:t>
      </w:r>
      <w:proofErr w:type="gramEnd"/>
      <w:r>
        <w:t xml:space="preserve">  </w:t>
      </w:r>
    </w:p>
    <w:p w14:paraId="1F40C8BE" w14:textId="77777777" w:rsidR="00CD30A4" w:rsidRDefault="00CD30A4" w:rsidP="00CD30A4">
      <w:pPr>
        <w:pStyle w:val="Code0"/>
      </w:pPr>
      <w:r>
        <w:t xml:space="preserve">         "Severity":"5",</w:t>
      </w:r>
    </w:p>
    <w:p w14:paraId="1361DA0C" w14:textId="77777777" w:rsidR="00CD30A4" w:rsidRDefault="00CD30A4" w:rsidP="00CD30A4">
      <w:pPr>
        <w:pStyle w:val="Code0"/>
      </w:pPr>
      <w:r>
        <w:t xml:space="preserve">         "Description":"The submitted file is not compatible to VM(s) in the Analyzer Profile"</w:t>
      </w:r>
    </w:p>
    <w:p w14:paraId="2BF6BA9A" w14:textId="77777777" w:rsidR="00CD30A4" w:rsidRDefault="00CD30A4" w:rsidP="00CD30A4">
      <w:pPr>
        <w:pStyle w:val="Code0"/>
      </w:pPr>
      <w:r>
        <w:t xml:space="preserve">      },</w:t>
      </w:r>
    </w:p>
    <w:p w14:paraId="33618149" w14:textId="77777777" w:rsidR="00CD30A4" w:rsidRDefault="00CD30A4" w:rsidP="00CD30A4">
      <w:pPr>
        <w:pStyle w:val="Code0"/>
      </w:pPr>
      <w:r>
        <w:t xml:space="preserve">      "OSversion":"StaticAnalysis",</w:t>
      </w:r>
    </w:p>
    <w:p w14:paraId="3EA9911B" w14:textId="77777777" w:rsidR="00CD30A4" w:rsidRDefault="00CD30A4" w:rsidP="00CD30A4">
      <w:pPr>
        <w:pStyle w:val="Code0"/>
      </w:pPr>
      <w:r>
        <w:t xml:space="preserve">      "Data</w:t>
      </w:r>
      <w:proofErr w:type="gramStart"/>
      <w:r>
        <w:t>":{</w:t>
      </w:r>
      <w:proofErr w:type="gramEnd"/>
      <w:r>
        <w:t xml:space="preserve">  </w:t>
      </w:r>
    </w:p>
    <w:p w14:paraId="0A308C82" w14:textId="77777777" w:rsidR="00CD30A4" w:rsidRDefault="00CD30A4" w:rsidP="00CD30A4">
      <w:pPr>
        <w:pStyle w:val="Code0"/>
      </w:pPr>
      <w:r>
        <w:t xml:space="preserve">         "compiled_with":"Not Available",</w:t>
      </w:r>
    </w:p>
    <w:p w14:paraId="038B0696" w14:textId="77777777" w:rsidR="00CD30A4" w:rsidRDefault="00CD30A4" w:rsidP="00CD30A4">
      <w:pPr>
        <w:pStyle w:val="Code0"/>
      </w:pPr>
      <w:r>
        <w:t xml:space="preserve">         "analysis_seconds":"1",</w:t>
      </w:r>
    </w:p>
    <w:p w14:paraId="0788542E" w14:textId="77777777" w:rsidR="00CD30A4" w:rsidRDefault="00CD30A4" w:rsidP="00CD30A4">
      <w:pPr>
        <w:pStyle w:val="Code0"/>
      </w:pPr>
      <w:r>
        <w:t xml:space="preserve">         "sandbox_analysis":"0"</w:t>
      </w:r>
    </w:p>
    <w:p w14:paraId="14121838" w14:textId="77777777" w:rsidR="00CD30A4" w:rsidRDefault="00CD30A4" w:rsidP="00CD30A4">
      <w:pPr>
        <w:pStyle w:val="Code0"/>
      </w:pPr>
      <w:r>
        <w:t xml:space="preserve">      },</w:t>
      </w:r>
    </w:p>
    <w:p w14:paraId="1537D5F7" w14:textId="77777777" w:rsidR="00CD30A4" w:rsidRDefault="00CD30A4" w:rsidP="00CD30A4">
      <w:pPr>
        <w:pStyle w:val="Code0"/>
      </w:pPr>
      <w:r>
        <w:t xml:space="preserve">      "MISversion":"4.2.2.16",</w:t>
      </w:r>
    </w:p>
    <w:p w14:paraId="1A18325C" w14:textId="77777777" w:rsidR="00CD30A4" w:rsidRDefault="00CD30A4" w:rsidP="00CD30A4">
      <w:pPr>
        <w:pStyle w:val="Code0"/>
      </w:pPr>
      <w:r>
        <w:t xml:space="preserve">      "DETversion":"4.2.2.180222"</w:t>
      </w:r>
    </w:p>
    <w:p w14:paraId="2D50ADCB" w14:textId="77777777" w:rsidR="00CD30A4" w:rsidRDefault="00CD30A4" w:rsidP="00CD30A4">
      <w:pPr>
        <w:pStyle w:val="Code0"/>
      </w:pPr>
      <w:r>
        <w:t xml:space="preserve">   }</w:t>
      </w:r>
    </w:p>
    <w:p w14:paraId="3B568A60" w14:textId="0B280B55" w:rsidR="00CD30A4" w:rsidRDefault="00CD30A4" w:rsidP="00CD30A4">
      <w:pPr>
        <w:pStyle w:val="Code0"/>
      </w:pPr>
      <w:r>
        <w:t>}</w:t>
      </w:r>
    </w:p>
    <w:p w14:paraId="213AF4DA" w14:textId="77777777" w:rsidR="00DF4E6B" w:rsidRDefault="00DF4E6B" w:rsidP="00363CEB">
      <w:pPr>
        <w:pStyle w:val="BodyText"/>
      </w:pPr>
    </w:p>
    <w:p w14:paraId="36C3321B" w14:textId="37B0FD33" w:rsidR="006256F8" w:rsidRPr="00FB02A5" w:rsidRDefault="00CD30A4" w:rsidP="00CD30A4">
      <w:pPr>
        <w:pStyle w:val="Heading10"/>
      </w:pPr>
      <w:r w:rsidRPr="00FB02A5">
        <w:t>McAfee ATD Analyze URL example response</w:t>
      </w:r>
    </w:p>
    <w:p w14:paraId="789425FC" w14:textId="77777777" w:rsidR="00CD30A4" w:rsidRDefault="00CD30A4" w:rsidP="00CD30A4">
      <w:pPr>
        <w:pStyle w:val="Code0"/>
      </w:pPr>
      <w:r>
        <w:t xml:space="preserve">{  </w:t>
      </w:r>
    </w:p>
    <w:p w14:paraId="66822E14" w14:textId="77777777" w:rsidR="00CD30A4" w:rsidRDefault="00CD30A4" w:rsidP="00CD30A4">
      <w:pPr>
        <w:pStyle w:val="Code0"/>
      </w:pPr>
      <w:r>
        <w:t xml:space="preserve">   "Inputs</w:t>
      </w:r>
      <w:proofErr w:type="gramStart"/>
      <w:r>
        <w:t>":{</w:t>
      </w:r>
      <w:proofErr w:type="gramEnd"/>
      <w:r>
        <w:t xml:space="preserve">  </w:t>
      </w:r>
    </w:p>
    <w:p w14:paraId="2B2EA715" w14:textId="77777777" w:rsidR="00CD30A4" w:rsidRDefault="00CD30A4" w:rsidP="00CD30A4">
      <w:pPr>
        <w:pStyle w:val="Code0"/>
      </w:pPr>
      <w:r>
        <w:t xml:space="preserve">      "incident_id":2099,</w:t>
      </w:r>
    </w:p>
    <w:p w14:paraId="37CCA719" w14:textId="77777777" w:rsidR="00CD30A4" w:rsidRDefault="00CD30A4" w:rsidP="00CD30A4">
      <w:pPr>
        <w:pStyle w:val="Code0"/>
      </w:pPr>
      <w:r>
        <w:t xml:space="preserve">      "artifact_value":"http://news.google.co.in/",</w:t>
      </w:r>
    </w:p>
    <w:p w14:paraId="41333516" w14:textId="77777777" w:rsidR="00CD30A4" w:rsidRDefault="00CD30A4" w:rsidP="00CD30A4">
      <w:pPr>
        <w:pStyle w:val="Code0"/>
      </w:pPr>
      <w:r>
        <w:t xml:space="preserve">      "artifact_id":65,</w:t>
      </w:r>
    </w:p>
    <w:p w14:paraId="64886003" w14:textId="77777777" w:rsidR="00CD30A4" w:rsidRDefault="00CD30A4" w:rsidP="00CD30A4">
      <w:pPr>
        <w:pStyle w:val="Code0"/>
      </w:pPr>
      <w:r>
        <w:t xml:space="preserve">      "mcafee_atd_url_submit_type":"Attempt to determine URL submit type",</w:t>
      </w:r>
    </w:p>
    <w:p w14:paraId="5ED836D1" w14:textId="77777777" w:rsidR="00CD30A4" w:rsidRDefault="00CD30A4" w:rsidP="00CD30A4">
      <w:pPr>
        <w:pStyle w:val="Code0"/>
      </w:pPr>
      <w:r>
        <w:t xml:space="preserve">      "macfee_atd_report_type":"pdf"</w:t>
      </w:r>
    </w:p>
    <w:p w14:paraId="27BBE710" w14:textId="77777777" w:rsidR="00CD30A4" w:rsidRDefault="00CD30A4" w:rsidP="00CD30A4">
      <w:pPr>
        <w:pStyle w:val="Code0"/>
      </w:pPr>
      <w:r>
        <w:t xml:space="preserve">   },</w:t>
      </w:r>
    </w:p>
    <w:p w14:paraId="6E9C234E" w14:textId="77777777" w:rsidR="00CD30A4" w:rsidRDefault="00CD30A4" w:rsidP="00CD30A4">
      <w:pPr>
        <w:pStyle w:val="Code0"/>
      </w:pPr>
      <w:r>
        <w:t xml:space="preserve">   "Run Time":"4.8045668602",</w:t>
      </w:r>
    </w:p>
    <w:p w14:paraId="77036703" w14:textId="77777777" w:rsidR="00CD30A4" w:rsidRDefault="00CD30A4" w:rsidP="00CD30A4">
      <w:pPr>
        <w:pStyle w:val="Code0"/>
      </w:pPr>
      <w:r>
        <w:t xml:space="preserve">   "Summary</w:t>
      </w:r>
      <w:proofErr w:type="gramStart"/>
      <w:r>
        <w:t>":{</w:t>
      </w:r>
      <w:proofErr w:type="gramEnd"/>
      <w:r>
        <w:t xml:space="preserve">  </w:t>
      </w:r>
    </w:p>
    <w:p w14:paraId="5893CBB5" w14:textId="77777777" w:rsidR="00CD30A4" w:rsidRDefault="00CD30A4" w:rsidP="00CD30A4">
      <w:pPr>
        <w:pStyle w:val="Code0"/>
      </w:pPr>
      <w:r>
        <w:t xml:space="preserve">      "JSONversion":"1.002",</w:t>
      </w:r>
    </w:p>
    <w:p w14:paraId="38FAD511" w14:textId="77777777" w:rsidR="00CD30A4" w:rsidRDefault="00CD30A4" w:rsidP="00CD30A4">
      <w:pPr>
        <w:pStyle w:val="Code0"/>
      </w:pPr>
      <w:r>
        <w:t xml:space="preserve">      "Subject</w:t>
      </w:r>
      <w:proofErr w:type="gramStart"/>
      <w:r>
        <w:t>":{</w:t>
      </w:r>
      <w:proofErr w:type="gramEnd"/>
      <w:r>
        <w:t xml:space="preserve">  </w:t>
      </w:r>
    </w:p>
    <w:p w14:paraId="09CCBFC0" w14:textId="77777777" w:rsidR="00CD30A4" w:rsidRDefault="00CD30A4" w:rsidP="00CD30A4">
      <w:pPr>
        <w:pStyle w:val="Code0"/>
      </w:pPr>
      <w:r>
        <w:t xml:space="preserve">         "size":"25",</w:t>
      </w:r>
    </w:p>
    <w:p w14:paraId="0EE4E2AC" w14:textId="77777777" w:rsidR="00CD30A4" w:rsidRDefault="00CD30A4" w:rsidP="00CD30A4">
      <w:pPr>
        <w:pStyle w:val="Code0"/>
      </w:pPr>
      <w:r>
        <w:t xml:space="preserve">         "sha-1":"1E90EDEBA0E12EA5797BBBB524CBC21DAC5B7EEF",</w:t>
      </w:r>
    </w:p>
    <w:p w14:paraId="7DD8A39E" w14:textId="77777777" w:rsidR="00CD30A4" w:rsidRDefault="00CD30A4" w:rsidP="00CD30A4">
      <w:pPr>
        <w:pStyle w:val="Code0"/>
      </w:pPr>
      <w:r>
        <w:t xml:space="preserve">         "Timestamp":"2018-05-15 21:39:15",</w:t>
      </w:r>
    </w:p>
    <w:p w14:paraId="7B09DB02" w14:textId="77777777" w:rsidR="00CD30A4" w:rsidRDefault="00CD30A4" w:rsidP="00CD30A4">
      <w:pPr>
        <w:pStyle w:val="Code0"/>
      </w:pPr>
      <w:r>
        <w:t xml:space="preserve">         "FileType":"512",</w:t>
      </w:r>
    </w:p>
    <w:p w14:paraId="4423CA3F" w14:textId="77777777" w:rsidR="00CD30A4" w:rsidRDefault="00CD30A4" w:rsidP="00CD30A4">
      <w:pPr>
        <w:pStyle w:val="Code0"/>
      </w:pPr>
      <w:r>
        <w:t xml:space="preserve">         "sha-256":"126E9A971CE51CD3ED09034E0526A838DC556584F397CB121B278E08D0890B46",</w:t>
      </w:r>
    </w:p>
    <w:p w14:paraId="2C12A9BB" w14:textId="77777777" w:rsidR="00CD30A4" w:rsidRDefault="00CD30A4" w:rsidP="00CD30A4">
      <w:pPr>
        <w:pStyle w:val="Code0"/>
      </w:pPr>
      <w:r>
        <w:t xml:space="preserve">         "parent_archive":"Not Available",</w:t>
      </w:r>
    </w:p>
    <w:p w14:paraId="6306326A" w14:textId="77777777" w:rsidR="00CD30A4" w:rsidRDefault="00CD30A4" w:rsidP="00CD30A4">
      <w:pPr>
        <w:pStyle w:val="Code0"/>
      </w:pPr>
      <w:r>
        <w:t xml:space="preserve">         "md5":"839F551F97E669DDDB348BDDB907D32C",</w:t>
      </w:r>
    </w:p>
    <w:p w14:paraId="7FC8F148" w14:textId="77777777" w:rsidR="00CD30A4" w:rsidRDefault="00CD30A4" w:rsidP="00CD30A4">
      <w:pPr>
        <w:pStyle w:val="Code0"/>
      </w:pPr>
      <w:r>
        <w:t xml:space="preserve">         "Type":"application/url",</w:t>
      </w:r>
    </w:p>
    <w:p w14:paraId="5ADD631F" w14:textId="77777777" w:rsidR="00CD30A4" w:rsidRDefault="00CD30A4" w:rsidP="00CD30A4">
      <w:pPr>
        <w:pStyle w:val="Code0"/>
      </w:pPr>
      <w:r>
        <w:t xml:space="preserve">         "Name":"http://news.google.co.in/"</w:t>
      </w:r>
    </w:p>
    <w:p w14:paraId="7A3081C9" w14:textId="77777777" w:rsidR="00CD30A4" w:rsidRDefault="00CD30A4" w:rsidP="00CD30A4">
      <w:pPr>
        <w:pStyle w:val="Code0"/>
      </w:pPr>
      <w:r>
        <w:t xml:space="preserve">      },</w:t>
      </w:r>
    </w:p>
    <w:p w14:paraId="31F000F2" w14:textId="77777777" w:rsidR="00CD30A4" w:rsidRDefault="00CD30A4" w:rsidP="00CD30A4">
      <w:pPr>
        <w:pStyle w:val="Code0"/>
      </w:pPr>
      <w:r>
        <w:t xml:space="preserve">      "Process</w:t>
      </w:r>
      <w:proofErr w:type="gramStart"/>
      <w:r>
        <w:t>":[</w:t>
      </w:r>
      <w:proofErr w:type="gramEnd"/>
      <w:r>
        <w:t xml:space="preserve">  </w:t>
      </w:r>
    </w:p>
    <w:p w14:paraId="5F610061" w14:textId="77777777" w:rsidR="00CD30A4" w:rsidRDefault="00CD30A4" w:rsidP="00CD30A4">
      <w:pPr>
        <w:pStyle w:val="Code0"/>
      </w:pPr>
      <w:r>
        <w:t xml:space="preserve">         {  </w:t>
      </w:r>
    </w:p>
    <w:p w14:paraId="2758797C" w14:textId="77777777" w:rsidR="00CD30A4" w:rsidRDefault="00CD30A4" w:rsidP="00CD30A4">
      <w:pPr>
        <w:pStyle w:val="Code0"/>
      </w:pPr>
      <w:r>
        <w:t xml:space="preserve">            "Reason":"processed by down selectors",</w:t>
      </w:r>
    </w:p>
    <w:p w14:paraId="08394146" w14:textId="77777777" w:rsidR="00CD30A4" w:rsidRDefault="00CD30A4" w:rsidP="00CD30A4">
      <w:pPr>
        <w:pStyle w:val="Code0"/>
      </w:pPr>
      <w:r>
        <w:t xml:space="preserve">            "Name":"http://news.google.co.in/",</w:t>
      </w:r>
    </w:p>
    <w:p w14:paraId="1789C8E3" w14:textId="77777777" w:rsidR="00CD30A4" w:rsidRDefault="00CD30A4" w:rsidP="00CD30A4">
      <w:pPr>
        <w:pStyle w:val="Code0"/>
      </w:pPr>
      <w:r>
        <w:t xml:space="preserve">            "Severity":"0"</w:t>
      </w:r>
    </w:p>
    <w:p w14:paraId="1BEC779F" w14:textId="77777777" w:rsidR="00CD30A4" w:rsidRDefault="00CD30A4" w:rsidP="00CD30A4">
      <w:pPr>
        <w:pStyle w:val="Code0"/>
      </w:pPr>
      <w:r>
        <w:t xml:space="preserve">         }</w:t>
      </w:r>
    </w:p>
    <w:p w14:paraId="59B5C95B" w14:textId="77777777" w:rsidR="00CD30A4" w:rsidRDefault="00CD30A4" w:rsidP="00CD30A4">
      <w:pPr>
        <w:pStyle w:val="Code0"/>
      </w:pPr>
      <w:r>
        <w:t xml:space="preserve">      ],</w:t>
      </w:r>
    </w:p>
    <w:p w14:paraId="2DFA838C" w14:textId="77777777" w:rsidR="00CD30A4" w:rsidRDefault="00CD30A4" w:rsidP="00CD30A4">
      <w:pPr>
        <w:pStyle w:val="Code0"/>
      </w:pPr>
      <w:r>
        <w:t xml:space="preserve">      "SUMversion":"4.2.2.16",</w:t>
      </w:r>
    </w:p>
    <w:p w14:paraId="7E956361" w14:textId="77777777" w:rsidR="00CD30A4" w:rsidRDefault="00CD30A4" w:rsidP="00CD30A4">
      <w:pPr>
        <w:pStyle w:val="Code0"/>
      </w:pPr>
      <w:r>
        <w:t xml:space="preserve">      "Selectors</w:t>
      </w:r>
      <w:proofErr w:type="gramStart"/>
      <w:r>
        <w:t>":[</w:t>
      </w:r>
      <w:proofErr w:type="gramEnd"/>
      <w:r>
        <w:t xml:space="preserve">  </w:t>
      </w:r>
    </w:p>
    <w:p w14:paraId="4412720E" w14:textId="77777777" w:rsidR="00CD30A4" w:rsidRDefault="00CD30A4" w:rsidP="00CD30A4">
      <w:pPr>
        <w:pStyle w:val="Code0"/>
      </w:pPr>
      <w:r>
        <w:t xml:space="preserve">         {  </w:t>
      </w:r>
    </w:p>
    <w:p w14:paraId="12AE59A2" w14:textId="77777777" w:rsidR="00CD30A4" w:rsidRDefault="00CD30A4" w:rsidP="00CD30A4">
      <w:pPr>
        <w:pStyle w:val="Code0"/>
      </w:pPr>
      <w:r>
        <w:t xml:space="preserve">            "Engine":"Gateway Anti-Malware",</w:t>
      </w:r>
    </w:p>
    <w:p w14:paraId="45B14776" w14:textId="77777777" w:rsidR="00CD30A4" w:rsidRDefault="00CD30A4" w:rsidP="00CD30A4">
      <w:pPr>
        <w:pStyle w:val="Code0"/>
      </w:pPr>
      <w:r>
        <w:t xml:space="preserve">            "Severity":"0",</w:t>
      </w:r>
    </w:p>
    <w:p w14:paraId="3D0F48C4" w14:textId="77777777" w:rsidR="00CD30A4" w:rsidRDefault="00CD30A4" w:rsidP="00CD30A4">
      <w:pPr>
        <w:pStyle w:val="Code0"/>
      </w:pPr>
      <w:r>
        <w:t xml:space="preserve">            "MalwareName":"---"</w:t>
      </w:r>
    </w:p>
    <w:p w14:paraId="0E676B50" w14:textId="77777777" w:rsidR="00CD30A4" w:rsidRDefault="00CD30A4" w:rsidP="00CD30A4">
      <w:pPr>
        <w:pStyle w:val="Code0"/>
      </w:pPr>
      <w:r>
        <w:t xml:space="preserve">         },</w:t>
      </w:r>
    </w:p>
    <w:p w14:paraId="308C82F4" w14:textId="77777777" w:rsidR="00CD30A4" w:rsidRDefault="00CD30A4" w:rsidP="00CD30A4">
      <w:pPr>
        <w:pStyle w:val="Code0"/>
      </w:pPr>
      <w:r>
        <w:t xml:space="preserve">         {  </w:t>
      </w:r>
    </w:p>
    <w:p w14:paraId="19888889" w14:textId="77777777" w:rsidR="00CD30A4" w:rsidRDefault="00CD30A4" w:rsidP="00CD30A4">
      <w:pPr>
        <w:pStyle w:val="Code0"/>
      </w:pPr>
      <w:r>
        <w:t xml:space="preserve">            "Engine":"Anti-Malware",</w:t>
      </w:r>
    </w:p>
    <w:p w14:paraId="25EAA499" w14:textId="77777777" w:rsidR="00CD30A4" w:rsidRDefault="00CD30A4" w:rsidP="00CD30A4">
      <w:pPr>
        <w:pStyle w:val="Code0"/>
      </w:pPr>
      <w:r>
        <w:t xml:space="preserve">            "Severity":"0",</w:t>
      </w:r>
    </w:p>
    <w:p w14:paraId="35B9373B" w14:textId="77777777" w:rsidR="00CD30A4" w:rsidRDefault="00CD30A4" w:rsidP="00CD30A4">
      <w:pPr>
        <w:pStyle w:val="Code0"/>
      </w:pPr>
      <w:r>
        <w:t xml:space="preserve">            "MalwareName":"---"</w:t>
      </w:r>
    </w:p>
    <w:p w14:paraId="1D88AE5F" w14:textId="77777777" w:rsidR="00CD30A4" w:rsidRDefault="00CD30A4" w:rsidP="00CD30A4">
      <w:pPr>
        <w:pStyle w:val="Code0"/>
      </w:pPr>
      <w:r>
        <w:t xml:space="preserve">         },</w:t>
      </w:r>
    </w:p>
    <w:p w14:paraId="1F96477C" w14:textId="77777777" w:rsidR="00CD30A4" w:rsidRDefault="00CD30A4" w:rsidP="00CD30A4">
      <w:pPr>
        <w:pStyle w:val="Code0"/>
      </w:pPr>
      <w:r>
        <w:t xml:space="preserve">         {  </w:t>
      </w:r>
    </w:p>
    <w:p w14:paraId="634112C6" w14:textId="77777777" w:rsidR="00CD30A4" w:rsidRDefault="00CD30A4" w:rsidP="00CD30A4">
      <w:pPr>
        <w:pStyle w:val="Code0"/>
      </w:pPr>
      <w:r>
        <w:t xml:space="preserve">            "Engine":"Sandbox",</w:t>
      </w:r>
    </w:p>
    <w:p w14:paraId="527A0EA5" w14:textId="77777777" w:rsidR="00CD30A4" w:rsidRDefault="00CD30A4" w:rsidP="00CD30A4">
      <w:pPr>
        <w:pStyle w:val="Code0"/>
      </w:pPr>
      <w:r>
        <w:t xml:space="preserve">            "Severity":"0",</w:t>
      </w:r>
    </w:p>
    <w:p w14:paraId="2F90AC2E" w14:textId="77777777" w:rsidR="00CD30A4" w:rsidRDefault="00CD30A4" w:rsidP="00CD30A4">
      <w:pPr>
        <w:pStyle w:val="Code0"/>
      </w:pPr>
      <w:r>
        <w:t xml:space="preserve">            "MalwareName":"---"</w:t>
      </w:r>
    </w:p>
    <w:p w14:paraId="5C2A2B30" w14:textId="77777777" w:rsidR="00CD30A4" w:rsidRDefault="00CD30A4" w:rsidP="00CD30A4">
      <w:pPr>
        <w:pStyle w:val="Code0"/>
      </w:pPr>
      <w:r>
        <w:t xml:space="preserve">         }</w:t>
      </w:r>
    </w:p>
    <w:p w14:paraId="58C7BF68" w14:textId="77777777" w:rsidR="00CD30A4" w:rsidRDefault="00CD30A4" w:rsidP="00CD30A4">
      <w:pPr>
        <w:pStyle w:val="Code0"/>
      </w:pPr>
      <w:r>
        <w:t xml:space="preserve">      ],</w:t>
      </w:r>
    </w:p>
    <w:p w14:paraId="0206D300" w14:textId="77777777" w:rsidR="00CD30A4" w:rsidRDefault="00CD30A4" w:rsidP="00CD30A4">
      <w:pPr>
        <w:pStyle w:val="Code0"/>
      </w:pPr>
      <w:r>
        <w:t xml:space="preserve">      "hasDynamicAnalysis":"false",</w:t>
      </w:r>
    </w:p>
    <w:p w14:paraId="5AD94EC9" w14:textId="77777777" w:rsidR="00CD30A4" w:rsidRDefault="00CD30A4" w:rsidP="00CD30A4">
      <w:pPr>
        <w:pStyle w:val="Code0"/>
      </w:pPr>
      <w:r>
        <w:t xml:space="preserve">      "Behavior</w:t>
      </w:r>
      <w:proofErr w:type="gramStart"/>
      <w:r>
        <w:t>":[</w:t>
      </w:r>
      <w:proofErr w:type="gramEnd"/>
      <w:r>
        <w:t xml:space="preserve">  </w:t>
      </w:r>
    </w:p>
    <w:p w14:paraId="5DB0602B" w14:textId="77777777" w:rsidR="00CD30A4" w:rsidRDefault="00CD30A4" w:rsidP="00CD30A4">
      <w:pPr>
        <w:pStyle w:val="Code0"/>
      </w:pPr>
      <w:r>
        <w:t xml:space="preserve">         "Identified as --- by Gateway Anti-Malware",</w:t>
      </w:r>
    </w:p>
    <w:p w14:paraId="526638B9" w14:textId="77777777" w:rsidR="00CD30A4" w:rsidRDefault="00CD30A4" w:rsidP="00CD30A4">
      <w:pPr>
        <w:pStyle w:val="Code0"/>
      </w:pPr>
      <w:r>
        <w:t xml:space="preserve">         "Identified as --- by Anti-Malware"</w:t>
      </w:r>
    </w:p>
    <w:p w14:paraId="369AE8A6" w14:textId="77777777" w:rsidR="00CD30A4" w:rsidRDefault="00CD30A4" w:rsidP="00CD30A4">
      <w:pPr>
        <w:pStyle w:val="Code0"/>
      </w:pPr>
      <w:r>
        <w:t xml:space="preserve">      ],</w:t>
      </w:r>
    </w:p>
    <w:p w14:paraId="6FDC012B" w14:textId="77777777" w:rsidR="00CD30A4" w:rsidRDefault="00CD30A4" w:rsidP="00CD30A4">
      <w:pPr>
        <w:pStyle w:val="Code0"/>
      </w:pPr>
      <w:r>
        <w:t xml:space="preserve">      "Verdict</w:t>
      </w:r>
      <w:proofErr w:type="gramStart"/>
      <w:r>
        <w:t>":{</w:t>
      </w:r>
      <w:proofErr w:type="gramEnd"/>
      <w:r>
        <w:t xml:space="preserve">  </w:t>
      </w:r>
    </w:p>
    <w:p w14:paraId="6625B8CB" w14:textId="77777777" w:rsidR="00CD30A4" w:rsidRDefault="00CD30A4" w:rsidP="00CD30A4">
      <w:pPr>
        <w:pStyle w:val="Code0"/>
      </w:pPr>
      <w:r>
        <w:t xml:space="preserve">         "Severity":"0",</w:t>
      </w:r>
    </w:p>
    <w:p w14:paraId="502F2C6C" w14:textId="77777777" w:rsidR="00CD30A4" w:rsidRDefault="00CD30A4" w:rsidP="00CD30A4">
      <w:pPr>
        <w:pStyle w:val="Code0"/>
      </w:pPr>
      <w:r>
        <w:t xml:space="preserve">         "Description":"The submitted file is not compatible to VM(s) in the Analyzer Profile"</w:t>
      </w:r>
    </w:p>
    <w:p w14:paraId="3CC7FB8F" w14:textId="77777777" w:rsidR="00CD30A4" w:rsidRDefault="00CD30A4" w:rsidP="00CD30A4">
      <w:pPr>
        <w:pStyle w:val="Code0"/>
      </w:pPr>
      <w:r>
        <w:t xml:space="preserve">      },</w:t>
      </w:r>
    </w:p>
    <w:p w14:paraId="5F0A6BFF" w14:textId="77777777" w:rsidR="00CD30A4" w:rsidRDefault="00CD30A4" w:rsidP="00CD30A4">
      <w:pPr>
        <w:pStyle w:val="Code0"/>
      </w:pPr>
      <w:r>
        <w:t xml:space="preserve">      "OSversion":"StaticAnalysis",</w:t>
      </w:r>
    </w:p>
    <w:p w14:paraId="2DDE07AE" w14:textId="77777777" w:rsidR="00CD30A4" w:rsidRDefault="00CD30A4" w:rsidP="00CD30A4">
      <w:pPr>
        <w:pStyle w:val="Code0"/>
      </w:pPr>
      <w:r>
        <w:t xml:space="preserve">      "Data</w:t>
      </w:r>
      <w:proofErr w:type="gramStart"/>
      <w:r>
        <w:t>":{</w:t>
      </w:r>
      <w:proofErr w:type="gramEnd"/>
      <w:r>
        <w:t xml:space="preserve">  </w:t>
      </w:r>
    </w:p>
    <w:p w14:paraId="39D96338" w14:textId="77777777" w:rsidR="00CD30A4" w:rsidRDefault="00CD30A4" w:rsidP="00CD30A4">
      <w:pPr>
        <w:pStyle w:val="Code0"/>
      </w:pPr>
      <w:r>
        <w:t xml:space="preserve">         "compiled_with":"Not Available",</w:t>
      </w:r>
    </w:p>
    <w:p w14:paraId="63C04058" w14:textId="77777777" w:rsidR="00CD30A4" w:rsidRDefault="00CD30A4" w:rsidP="00CD30A4">
      <w:pPr>
        <w:pStyle w:val="Code0"/>
      </w:pPr>
      <w:r>
        <w:t xml:space="preserve">         "analysis_seconds":"1",</w:t>
      </w:r>
    </w:p>
    <w:p w14:paraId="61716A7A" w14:textId="77777777" w:rsidR="00CD30A4" w:rsidRDefault="00CD30A4" w:rsidP="00CD30A4">
      <w:pPr>
        <w:pStyle w:val="Code0"/>
      </w:pPr>
      <w:r>
        <w:t xml:space="preserve">         "sandbox_analysis":"0"</w:t>
      </w:r>
    </w:p>
    <w:p w14:paraId="570EA37C" w14:textId="77777777" w:rsidR="00CD30A4" w:rsidRDefault="00CD30A4" w:rsidP="00CD30A4">
      <w:pPr>
        <w:pStyle w:val="Code0"/>
      </w:pPr>
      <w:r>
        <w:t xml:space="preserve">      },</w:t>
      </w:r>
    </w:p>
    <w:p w14:paraId="67A2ABBA" w14:textId="77777777" w:rsidR="00CD30A4" w:rsidRDefault="00CD30A4" w:rsidP="00CD30A4">
      <w:pPr>
        <w:pStyle w:val="Code0"/>
      </w:pPr>
      <w:r>
        <w:t xml:space="preserve">      "MISversion":"4.2.2.16",</w:t>
      </w:r>
    </w:p>
    <w:p w14:paraId="66A2FD0C" w14:textId="77777777" w:rsidR="00CD30A4" w:rsidRDefault="00CD30A4" w:rsidP="00CD30A4">
      <w:pPr>
        <w:pStyle w:val="Code0"/>
      </w:pPr>
      <w:r>
        <w:t xml:space="preserve">      "DETversion":"4.2.2.180222"</w:t>
      </w:r>
    </w:p>
    <w:p w14:paraId="15D2A694" w14:textId="77777777" w:rsidR="00CD30A4" w:rsidRDefault="00CD30A4" w:rsidP="00CD30A4">
      <w:pPr>
        <w:pStyle w:val="Code0"/>
      </w:pPr>
      <w:r>
        <w:t xml:space="preserve">   }</w:t>
      </w:r>
    </w:p>
    <w:p w14:paraId="594142EA" w14:textId="4D4D40D9" w:rsidR="00CD30A4" w:rsidRDefault="00CD30A4" w:rsidP="00CD30A4">
      <w:pPr>
        <w:pStyle w:val="Code0"/>
      </w:pPr>
      <w:r>
        <w:t>}</w:t>
      </w:r>
    </w:p>
    <w:p w14:paraId="6104A563" w14:textId="77777777" w:rsidR="009570FC" w:rsidRDefault="009570FC" w:rsidP="00363CEB">
      <w:pPr>
        <w:pStyle w:val="BodyText"/>
      </w:pPr>
    </w:p>
    <w:p w14:paraId="0DA3DDC9" w14:textId="7B2286DE" w:rsidR="00CD30A4" w:rsidRDefault="00CD30A4" w:rsidP="00363CEB">
      <w:pPr>
        <w:pStyle w:val="BodyText"/>
      </w:pPr>
      <w:r>
        <w:t>The out</w:t>
      </w:r>
      <w:r w:rsidR="00650630">
        <w:t>-</w:t>
      </w:r>
      <w:r>
        <w:t>of</w:t>
      </w:r>
      <w:r w:rsidR="00650630">
        <w:t>-</w:t>
      </w:r>
      <w:r>
        <w:t>the</w:t>
      </w:r>
      <w:r w:rsidR="00650630">
        <w:t>-</w:t>
      </w:r>
      <w:r>
        <w:t xml:space="preserve">box </w:t>
      </w:r>
      <w:r w:rsidR="004A2A85">
        <w:t xml:space="preserve">Workflows can be triggered </w:t>
      </w:r>
      <w:r w:rsidR="00650630">
        <w:t>from</w:t>
      </w:r>
      <w:r w:rsidR="004A2A85">
        <w:t xml:space="preserve"> attachments and artifacts. If a report type is set, the report </w:t>
      </w:r>
      <w:r w:rsidR="00650630">
        <w:t xml:space="preserve">is </w:t>
      </w:r>
      <w:r w:rsidR="004A2A85">
        <w:t xml:space="preserve">attached as an incident attachment like </w:t>
      </w:r>
      <w:r w:rsidR="00650630">
        <w:t>the following</w:t>
      </w:r>
      <w:r w:rsidR="004A2A85">
        <w:t>.</w:t>
      </w:r>
    </w:p>
    <w:p w14:paraId="537C3815" w14:textId="7E97111B" w:rsidR="004A2A85" w:rsidRDefault="004A2A85" w:rsidP="00363CEB">
      <w:pPr>
        <w:pStyle w:val="BodyText"/>
      </w:pPr>
      <w:r>
        <w:rPr>
          <w:noProof/>
        </w:rPr>
        <w:drawing>
          <wp:inline distT="0" distB="0" distL="0" distR="0" wp14:anchorId="1102122F" wp14:editId="23A7FCB9">
            <wp:extent cx="5476875" cy="3083560"/>
            <wp:effectExtent l="0" t="0" r="9525" b="0"/>
            <wp:docPr id="6" name="Picture 6" descr="/Users/brianwal/Desktop/Screen Shot 2018-05-16 at 11.08.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rianwal/Desktop/Screen Shot 2018-05-16 at 11.08.57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83560"/>
                    </a:xfrm>
                    <a:prstGeom prst="rect">
                      <a:avLst/>
                    </a:prstGeom>
                    <a:noFill/>
                    <a:ln>
                      <a:noFill/>
                    </a:ln>
                  </pic:spPr>
                </pic:pic>
              </a:graphicData>
            </a:graphic>
          </wp:inline>
        </w:drawing>
      </w:r>
    </w:p>
    <w:p w14:paraId="48041E21" w14:textId="77777777" w:rsidR="009570FC" w:rsidRDefault="009570FC">
      <w:pPr>
        <w:rPr>
          <w:rFonts w:ascii="Arial" w:eastAsia="Times New Roman" w:hAnsi="Arial" w:cs="Times New Roman"/>
          <w:color w:val="auto"/>
          <w:sz w:val="20"/>
        </w:rPr>
      </w:pPr>
      <w:r>
        <w:br w:type="page"/>
      </w:r>
    </w:p>
    <w:p w14:paraId="09409591" w14:textId="7E2606A0" w:rsidR="009570FC" w:rsidRDefault="009570FC" w:rsidP="00363CEB">
      <w:pPr>
        <w:pStyle w:val="BodyText"/>
      </w:pPr>
      <w:r>
        <w:t>Finally, the provided Workflows also add</w:t>
      </w:r>
      <w:r w:rsidR="00FB02A5">
        <w:t>s</w:t>
      </w:r>
      <w:r>
        <w:t xml:space="preserve"> a note to the incident with the verdict of the file or URL which was analyzed.</w:t>
      </w:r>
    </w:p>
    <w:p w14:paraId="44588DCE" w14:textId="4EA9470D" w:rsidR="009570FC" w:rsidRDefault="006125AF" w:rsidP="00363CEB">
      <w:pPr>
        <w:pStyle w:val="BodyText"/>
      </w:pPr>
      <w:r>
        <w:rPr>
          <w:noProof/>
        </w:rPr>
        <w:drawing>
          <wp:inline distT="0" distB="0" distL="0" distR="0" wp14:anchorId="09C95E1F" wp14:editId="67915CFD">
            <wp:extent cx="5486400" cy="2976880"/>
            <wp:effectExtent l="0" t="0" r="0" b="0"/>
            <wp:docPr id="8" name="Picture 8" descr="/Users/brianwal/Desktop/Screen Shot 2018-05-16 at 11.21.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rianwal/Desktop/Screen Shot 2018-05-16 at 11.21.5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76880"/>
                    </a:xfrm>
                    <a:prstGeom prst="rect">
                      <a:avLst/>
                    </a:prstGeom>
                    <a:noFill/>
                    <a:ln>
                      <a:noFill/>
                    </a:ln>
                  </pic:spPr>
                </pic:pic>
              </a:graphicData>
            </a:graphic>
          </wp:inline>
        </w:drawing>
      </w:r>
    </w:p>
    <w:bookmarkEnd w:id="2"/>
    <w:p w14:paraId="74D06434" w14:textId="77777777" w:rsidR="00CB7FB0" w:rsidRPr="00FB02A5" w:rsidRDefault="00CB7FB0" w:rsidP="00CB7FB0">
      <w:pPr>
        <w:pStyle w:val="Heading10"/>
      </w:pPr>
      <w:r w:rsidRPr="00FB02A5">
        <w:t>Troubleshooting</w:t>
      </w:r>
    </w:p>
    <w:p w14:paraId="06BFC283" w14:textId="13D92987" w:rsidR="00AB3D1F" w:rsidRDefault="00AB3D1F" w:rsidP="00AB3D1F">
      <w:pPr>
        <w:pStyle w:val="BodyText"/>
        <w:keepNext/>
      </w:pPr>
      <w:r>
        <w:t>There are several ways to verify the successful operation of a function</w:t>
      </w:r>
      <w:r w:rsidR="00650630">
        <w:t>, as follows:</w:t>
      </w:r>
    </w:p>
    <w:p w14:paraId="0595CD45" w14:textId="77777777" w:rsidR="00AB3D1F" w:rsidRDefault="00AB3D1F" w:rsidP="00AB3D1F">
      <w:pPr>
        <w:pStyle w:val="ListBullet"/>
        <w:keepNext/>
        <w:numPr>
          <w:ilvl w:val="0"/>
          <w:numId w:val="20"/>
        </w:numPr>
        <w:ind w:left="360"/>
        <w:contextualSpacing w:val="0"/>
      </w:pPr>
      <w:r w:rsidRPr="00655429">
        <w:t>Resilient</w:t>
      </w:r>
      <w:r>
        <w:t xml:space="preserve"> Action Status</w:t>
      </w:r>
    </w:p>
    <w:p w14:paraId="5EF093F3" w14:textId="77777777" w:rsidR="00AB3D1F" w:rsidRDefault="00AB3D1F" w:rsidP="00AB3D1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4E68C0D8" w14:textId="77777777" w:rsidR="00AB3D1F" w:rsidRDefault="00AB3D1F" w:rsidP="00AB3D1F">
      <w:pPr>
        <w:pStyle w:val="ListBullet"/>
        <w:keepNext/>
        <w:numPr>
          <w:ilvl w:val="0"/>
          <w:numId w:val="20"/>
        </w:numPr>
        <w:ind w:left="360"/>
        <w:contextualSpacing w:val="0"/>
      </w:pPr>
      <w:r>
        <w:t>Resilient Scripting Log</w:t>
      </w:r>
    </w:p>
    <w:p w14:paraId="23BB0A11" w14:textId="31341260" w:rsidR="00AB3D1F" w:rsidRDefault="00AB3D1F" w:rsidP="00AB3D1F">
      <w:pPr>
        <w:pStyle w:val="BodyText"/>
        <w:ind w:left="360"/>
      </w:pPr>
      <w:r>
        <w:t>A separate log file is available to review scripting errors.</w:t>
      </w:r>
      <w:r w:rsidR="00650630">
        <w:t xml:space="preserve"> </w:t>
      </w:r>
      <w:r>
        <w:t xml:space="preserve">This is useful when issues occur in the pre-processing or post-processing scripts. The default location for this log file is: </w:t>
      </w:r>
      <w:r w:rsidRPr="002965D4">
        <w:rPr>
          <w:rStyle w:val="codeChar"/>
        </w:rPr>
        <w:t>/var/log/resilient-scripting/resilient-scripting.log</w:t>
      </w:r>
    </w:p>
    <w:p w14:paraId="597E01B8" w14:textId="77777777" w:rsidR="00AB3D1F" w:rsidRDefault="00AB3D1F" w:rsidP="00AB3D1F">
      <w:pPr>
        <w:pStyle w:val="ListBullet"/>
        <w:numPr>
          <w:ilvl w:val="0"/>
          <w:numId w:val="20"/>
        </w:numPr>
        <w:ind w:left="360"/>
        <w:contextualSpacing w:val="0"/>
      </w:pPr>
      <w:r>
        <w:t>Resilient Logs</w:t>
      </w:r>
    </w:p>
    <w:p w14:paraId="5214DDFD" w14:textId="35B1CD62" w:rsidR="00AB3D1F" w:rsidRDefault="00AB3D1F" w:rsidP="00AB3D1F">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w:t>
      </w:r>
      <w:r w:rsidR="00650630">
        <w:t xml:space="preserve">might </w:t>
      </w:r>
      <w:r>
        <w:t>contain additional information regarding the execution of functions.</w:t>
      </w:r>
    </w:p>
    <w:p w14:paraId="05950D34" w14:textId="77777777" w:rsidR="00AB3D1F" w:rsidRDefault="00AB3D1F" w:rsidP="00AB3D1F">
      <w:pPr>
        <w:pStyle w:val="ListBullet"/>
        <w:numPr>
          <w:ilvl w:val="0"/>
          <w:numId w:val="20"/>
        </w:numPr>
        <w:ind w:left="360"/>
        <w:contextualSpacing w:val="0"/>
      </w:pPr>
      <w:r>
        <w:t>Resilient-Circuits</w:t>
      </w:r>
    </w:p>
    <w:p w14:paraId="422832A5" w14:textId="25B61668" w:rsidR="00AB3D1F" w:rsidRDefault="00AB3D1F" w:rsidP="00AB3D1F">
      <w:pPr>
        <w:pStyle w:val="BodyText"/>
        <w:ind w:left="360"/>
      </w:pPr>
      <w:r>
        <w:t xml:space="preserve">The log is controlled in the </w:t>
      </w:r>
      <w:r w:rsidRPr="002965D4">
        <w:rPr>
          <w:rStyle w:val="codeChar"/>
        </w:rPr>
        <w:t>.resilient/app.config</w:t>
      </w:r>
      <w:r>
        <w:t xml:space="preserve"> file under the </w:t>
      </w:r>
      <w:r w:rsidRPr="008A31F5">
        <w:rPr>
          <w:rStyle w:val="codeChar"/>
        </w:rPr>
        <w:t>[resilient]</w:t>
      </w:r>
      <w:r>
        <w:t xml:space="preserve"> </w:t>
      </w:r>
      <w:r w:rsidR="00650630">
        <w:t xml:space="preserve">section </w:t>
      </w:r>
      <w:r>
        <w:t xml:space="preserve">and the property </w:t>
      </w:r>
      <w:r w:rsidRPr="002965D4">
        <w:rPr>
          <w:rStyle w:val="codeChar"/>
        </w:rPr>
        <w:t>logdir</w:t>
      </w:r>
      <w:r>
        <w:t xml:space="preserve">. The default file name is </w:t>
      </w:r>
      <w:r w:rsidRPr="002965D4">
        <w:rPr>
          <w:rStyle w:val="codeChar"/>
        </w:rPr>
        <w:t>app.log</w:t>
      </w:r>
      <w:r>
        <w:t>. Each function create</w:t>
      </w:r>
      <w:r w:rsidR="00650630">
        <w:t>s</w:t>
      </w:r>
      <w:r>
        <w:t xml:space="preserve"> progress information. Failures show up as errors and </w:t>
      </w:r>
      <w:r w:rsidR="00650630">
        <w:t xml:space="preserve">might </w:t>
      </w:r>
      <w:r>
        <w:t>contain python trace statements.</w:t>
      </w:r>
    </w:p>
    <w:p w14:paraId="4E991175" w14:textId="77777777" w:rsidR="00CB7FB0" w:rsidRPr="00FB02A5" w:rsidRDefault="00CB7FB0" w:rsidP="00CB7FB0">
      <w:pPr>
        <w:pStyle w:val="Heading10"/>
      </w:pPr>
      <w:r w:rsidRPr="00FB02A5">
        <w:t>Support</w:t>
      </w:r>
    </w:p>
    <w:p w14:paraId="613F9A35" w14:textId="77777777" w:rsidR="00CB7FB0" w:rsidRDefault="00CB7FB0" w:rsidP="00CB7FB0">
      <w:pPr>
        <w:pStyle w:val="BodyText"/>
        <w:keepNext/>
      </w:pPr>
      <w:r w:rsidRPr="00722240">
        <w:t xml:space="preserve">For additional support, contact </w:t>
      </w:r>
      <w:hyperlink r:id="rId14">
        <w:r w:rsidRPr="00722240">
          <w:rPr>
            <w:rStyle w:val="Hyperlink"/>
          </w:rPr>
          <w:t>support@resilientsystems.com</w:t>
        </w:r>
      </w:hyperlink>
      <w:r w:rsidRPr="00722240">
        <w:t>.</w:t>
      </w:r>
    </w:p>
    <w:p w14:paraId="1D4B823F" w14:textId="4F17A233" w:rsidR="00CB7FB0" w:rsidRPr="00C91D83" w:rsidRDefault="00CB7FB0" w:rsidP="00CB7FB0">
      <w:pPr>
        <w:pStyle w:val="BodyText"/>
      </w:pPr>
      <w:r>
        <w:t xml:space="preserve">Including relevant </w:t>
      </w:r>
      <w:r w:rsidRPr="00883063">
        <w:t>information</w:t>
      </w:r>
      <w:r>
        <w:t xml:space="preserve"> from the log files will help us resolve your issue.</w:t>
      </w:r>
    </w:p>
    <w:sectPr w:rsidR="00CB7FB0" w:rsidRPr="00C91D83" w:rsidSect="00AC02E1">
      <w:footerReference w:type="default" r:id="rId15"/>
      <w:footerReference w:type="first" r:id="rId16"/>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AF504" w14:textId="77777777" w:rsidR="001C7D9D" w:rsidRDefault="001C7D9D">
      <w:r>
        <w:separator/>
      </w:r>
    </w:p>
  </w:endnote>
  <w:endnote w:type="continuationSeparator" w:id="0">
    <w:p w14:paraId="4E5F3636" w14:textId="77777777" w:rsidR="001C7D9D" w:rsidRDefault="001C7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635417">
      <w:rPr>
        <w:noProof/>
        <w:sz w:val="18"/>
        <w:szCs w:val="18"/>
      </w:rPr>
      <w:t>4</w:t>
    </w:r>
    <w:r w:rsidRPr="006609E6">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434DF" w14:textId="77777777" w:rsidR="001C7D9D" w:rsidRDefault="001C7D9D">
      <w:r>
        <w:separator/>
      </w:r>
    </w:p>
  </w:footnote>
  <w:footnote w:type="continuationSeparator" w:id="0">
    <w:p w14:paraId="51FCC6AD" w14:textId="77777777" w:rsidR="001C7D9D" w:rsidRDefault="001C7D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4D70C0"/>
    <w:multiLevelType w:val="hybridMultilevel"/>
    <w:tmpl w:val="CC12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E1200"/>
    <w:multiLevelType w:val="hybridMultilevel"/>
    <w:tmpl w:val="5FBAECE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62F40"/>
    <w:multiLevelType w:val="hybridMultilevel"/>
    <w:tmpl w:val="BBA4F5C6"/>
    <w:lvl w:ilvl="0" w:tplc="0409000F">
      <w:start w:val="1"/>
      <w:numFmt w:val="decimal"/>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2225E6"/>
    <w:multiLevelType w:val="hybridMultilevel"/>
    <w:tmpl w:val="4E7665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1B35C8"/>
    <w:multiLevelType w:val="hybridMultilevel"/>
    <w:tmpl w:val="CB9E1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393167"/>
    <w:multiLevelType w:val="hybridMultilevel"/>
    <w:tmpl w:val="86EA61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4">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0"/>
  </w:num>
  <w:num w:numId="4">
    <w:abstractNumId w:val="21"/>
  </w:num>
  <w:num w:numId="5">
    <w:abstractNumId w:val="23"/>
  </w:num>
  <w:num w:numId="6">
    <w:abstractNumId w:val="8"/>
  </w:num>
  <w:num w:numId="7">
    <w:abstractNumId w:val="18"/>
  </w:num>
  <w:num w:numId="8">
    <w:abstractNumId w:val="3"/>
  </w:num>
  <w:num w:numId="9">
    <w:abstractNumId w:val="19"/>
  </w:num>
  <w:num w:numId="10">
    <w:abstractNumId w:val="14"/>
  </w:num>
  <w:num w:numId="11">
    <w:abstractNumId w:val="5"/>
  </w:num>
  <w:num w:numId="12">
    <w:abstractNumId w:val="17"/>
  </w:num>
  <w:num w:numId="13">
    <w:abstractNumId w:val="24"/>
  </w:num>
  <w:num w:numId="14">
    <w:abstractNumId w:val="10"/>
  </w:num>
  <w:num w:numId="15">
    <w:abstractNumId w:val="6"/>
  </w:num>
  <w:num w:numId="16">
    <w:abstractNumId w:val="1"/>
  </w:num>
  <w:num w:numId="17">
    <w:abstractNumId w:val="13"/>
  </w:num>
  <w:num w:numId="18">
    <w:abstractNumId w:val="12"/>
  </w:num>
  <w:num w:numId="19">
    <w:abstractNumId w:val="7"/>
  </w:num>
  <w:num w:numId="20">
    <w:abstractNumId w:val="20"/>
  </w:num>
  <w:num w:numId="21">
    <w:abstractNumId w:val="2"/>
  </w:num>
  <w:num w:numId="22">
    <w:abstractNumId w:val="16"/>
  </w:num>
  <w:num w:numId="23">
    <w:abstractNumId w:val="4"/>
  </w:num>
  <w:num w:numId="24">
    <w:abstractNumId w:val="1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23089"/>
    <w:rsid w:val="000265E5"/>
    <w:rsid w:val="00026FFF"/>
    <w:rsid w:val="00084F94"/>
    <w:rsid w:val="00085AB1"/>
    <w:rsid w:val="00090A93"/>
    <w:rsid w:val="000964E8"/>
    <w:rsid w:val="00097C36"/>
    <w:rsid w:val="000B0A15"/>
    <w:rsid w:val="000B3F0B"/>
    <w:rsid w:val="000B487D"/>
    <w:rsid w:val="000C41D1"/>
    <w:rsid w:val="000D7077"/>
    <w:rsid w:val="000E3136"/>
    <w:rsid w:val="000E6D07"/>
    <w:rsid w:val="000F3B7D"/>
    <w:rsid w:val="000F73DE"/>
    <w:rsid w:val="00116D65"/>
    <w:rsid w:val="00126561"/>
    <w:rsid w:val="001347AF"/>
    <w:rsid w:val="0013762E"/>
    <w:rsid w:val="00143639"/>
    <w:rsid w:val="00144B78"/>
    <w:rsid w:val="00152461"/>
    <w:rsid w:val="001569A3"/>
    <w:rsid w:val="00171F46"/>
    <w:rsid w:val="00174021"/>
    <w:rsid w:val="001740EB"/>
    <w:rsid w:val="001941C1"/>
    <w:rsid w:val="001A017E"/>
    <w:rsid w:val="001C3E34"/>
    <w:rsid w:val="001C529E"/>
    <w:rsid w:val="001C745C"/>
    <w:rsid w:val="001C7D9D"/>
    <w:rsid w:val="001D4045"/>
    <w:rsid w:val="001E0B52"/>
    <w:rsid w:val="001E4F55"/>
    <w:rsid w:val="001F6AD0"/>
    <w:rsid w:val="001F76F9"/>
    <w:rsid w:val="00200EA0"/>
    <w:rsid w:val="00202EF6"/>
    <w:rsid w:val="00221B38"/>
    <w:rsid w:val="00225C65"/>
    <w:rsid w:val="00244249"/>
    <w:rsid w:val="00246418"/>
    <w:rsid w:val="00254E9F"/>
    <w:rsid w:val="0025598A"/>
    <w:rsid w:val="0026764D"/>
    <w:rsid w:val="00274C9C"/>
    <w:rsid w:val="00274D44"/>
    <w:rsid w:val="002750DE"/>
    <w:rsid w:val="00277D8F"/>
    <w:rsid w:val="00280676"/>
    <w:rsid w:val="00281FE3"/>
    <w:rsid w:val="00283FD9"/>
    <w:rsid w:val="00287BA6"/>
    <w:rsid w:val="002965D4"/>
    <w:rsid w:val="002A123E"/>
    <w:rsid w:val="002A4CD0"/>
    <w:rsid w:val="002A645C"/>
    <w:rsid w:val="002C3DE7"/>
    <w:rsid w:val="002C677A"/>
    <w:rsid w:val="002D758C"/>
    <w:rsid w:val="002E2767"/>
    <w:rsid w:val="002F1AF6"/>
    <w:rsid w:val="002F45FA"/>
    <w:rsid w:val="00300958"/>
    <w:rsid w:val="0030433E"/>
    <w:rsid w:val="00304962"/>
    <w:rsid w:val="00321841"/>
    <w:rsid w:val="00326640"/>
    <w:rsid w:val="0033376F"/>
    <w:rsid w:val="003369AE"/>
    <w:rsid w:val="003576AE"/>
    <w:rsid w:val="00362CE4"/>
    <w:rsid w:val="00363CEB"/>
    <w:rsid w:val="00377074"/>
    <w:rsid w:val="00380674"/>
    <w:rsid w:val="00386478"/>
    <w:rsid w:val="003A1BFA"/>
    <w:rsid w:val="003B23A2"/>
    <w:rsid w:val="003B25E3"/>
    <w:rsid w:val="003C039E"/>
    <w:rsid w:val="003C32C9"/>
    <w:rsid w:val="003C446B"/>
    <w:rsid w:val="003D337E"/>
    <w:rsid w:val="003E4452"/>
    <w:rsid w:val="003E4544"/>
    <w:rsid w:val="00405660"/>
    <w:rsid w:val="00416FB3"/>
    <w:rsid w:val="00427E12"/>
    <w:rsid w:val="00433008"/>
    <w:rsid w:val="00442C01"/>
    <w:rsid w:val="00443DA8"/>
    <w:rsid w:val="00465106"/>
    <w:rsid w:val="004723F4"/>
    <w:rsid w:val="004762FF"/>
    <w:rsid w:val="00480356"/>
    <w:rsid w:val="004865E2"/>
    <w:rsid w:val="00487DE5"/>
    <w:rsid w:val="00492BAE"/>
    <w:rsid w:val="004943EC"/>
    <w:rsid w:val="004A2A85"/>
    <w:rsid w:val="004B43CC"/>
    <w:rsid w:val="004C5881"/>
    <w:rsid w:val="004C7C43"/>
    <w:rsid w:val="004D4BA3"/>
    <w:rsid w:val="00510D31"/>
    <w:rsid w:val="00521191"/>
    <w:rsid w:val="00521C91"/>
    <w:rsid w:val="00530E89"/>
    <w:rsid w:val="00535592"/>
    <w:rsid w:val="00537786"/>
    <w:rsid w:val="00541667"/>
    <w:rsid w:val="005463E6"/>
    <w:rsid w:val="005475B5"/>
    <w:rsid w:val="00552FED"/>
    <w:rsid w:val="00563577"/>
    <w:rsid w:val="00564EE3"/>
    <w:rsid w:val="005662BE"/>
    <w:rsid w:val="005736C8"/>
    <w:rsid w:val="00577ABA"/>
    <w:rsid w:val="00580970"/>
    <w:rsid w:val="005910DF"/>
    <w:rsid w:val="00591526"/>
    <w:rsid w:val="005A2F5E"/>
    <w:rsid w:val="005A43DE"/>
    <w:rsid w:val="005B2FB3"/>
    <w:rsid w:val="005B7906"/>
    <w:rsid w:val="005C25D9"/>
    <w:rsid w:val="005C3FDE"/>
    <w:rsid w:val="005C4FB2"/>
    <w:rsid w:val="005C54D9"/>
    <w:rsid w:val="005D1D70"/>
    <w:rsid w:val="005E11FD"/>
    <w:rsid w:val="005F1319"/>
    <w:rsid w:val="005F7EDD"/>
    <w:rsid w:val="00601FB6"/>
    <w:rsid w:val="006122FF"/>
    <w:rsid w:val="006125AF"/>
    <w:rsid w:val="00617DC3"/>
    <w:rsid w:val="00622FC1"/>
    <w:rsid w:val="00623978"/>
    <w:rsid w:val="00623A24"/>
    <w:rsid w:val="006256F8"/>
    <w:rsid w:val="00635417"/>
    <w:rsid w:val="00641B86"/>
    <w:rsid w:val="00650630"/>
    <w:rsid w:val="00653591"/>
    <w:rsid w:val="006609E6"/>
    <w:rsid w:val="006851E6"/>
    <w:rsid w:val="006B24A2"/>
    <w:rsid w:val="006B52CC"/>
    <w:rsid w:val="006D5546"/>
    <w:rsid w:val="006D5CCF"/>
    <w:rsid w:val="006E43E8"/>
    <w:rsid w:val="006F2B1A"/>
    <w:rsid w:val="006F6EBB"/>
    <w:rsid w:val="00704ACA"/>
    <w:rsid w:val="0070549F"/>
    <w:rsid w:val="00715805"/>
    <w:rsid w:val="00723252"/>
    <w:rsid w:val="007254EA"/>
    <w:rsid w:val="00734676"/>
    <w:rsid w:val="007346C6"/>
    <w:rsid w:val="0074044D"/>
    <w:rsid w:val="007536B8"/>
    <w:rsid w:val="00753DC6"/>
    <w:rsid w:val="00754549"/>
    <w:rsid w:val="007744AC"/>
    <w:rsid w:val="0078088F"/>
    <w:rsid w:val="00783264"/>
    <w:rsid w:val="00790A70"/>
    <w:rsid w:val="007A77DF"/>
    <w:rsid w:val="007D7B5C"/>
    <w:rsid w:val="007F25B1"/>
    <w:rsid w:val="007F3F86"/>
    <w:rsid w:val="00804B72"/>
    <w:rsid w:val="00810C7F"/>
    <w:rsid w:val="00814A14"/>
    <w:rsid w:val="00816EA8"/>
    <w:rsid w:val="0083131A"/>
    <w:rsid w:val="00833879"/>
    <w:rsid w:val="0083469A"/>
    <w:rsid w:val="00834A87"/>
    <w:rsid w:val="008434CF"/>
    <w:rsid w:val="00843E57"/>
    <w:rsid w:val="00866DA4"/>
    <w:rsid w:val="008717DC"/>
    <w:rsid w:val="00874713"/>
    <w:rsid w:val="00877C21"/>
    <w:rsid w:val="00880762"/>
    <w:rsid w:val="00883758"/>
    <w:rsid w:val="008A050B"/>
    <w:rsid w:val="008A31F5"/>
    <w:rsid w:val="008B73D2"/>
    <w:rsid w:val="008C432C"/>
    <w:rsid w:val="008D374E"/>
    <w:rsid w:val="008D427F"/>
    <w:rsid w:val="008E5CC4"/>
    <w:rsid w:val="008F4E84"/>
    <w:rsid w:val="00900B23"/>
    <w:rsid w:val="00905258"/>
    <w:rsid w:val="009077EB"/>
    <w:rsid w:val="00911649"/>
    <w:rsid w:val="0091484A"/>
    <w:rsid w:val="0091653F"/>
    <w:rsid w:val="009366A4"/>
    <w:rsid w:val="009472BD"/>
    <w:rsid w:val="009525CD"/>
    <w:rsid w:val="009570FC"/>
    <w:rsid w:val="00960404"/>
    <w:rsid w:val="009612E6"/>
    <w:rsid w:val="00973236"/>
    <w:rsid w:val="00973676"/>
    <w:rsid w:val="0099295C"/>
    <w:rsid w:val="009A2406"/>
    <w:rsid w:val="009A307B"/>
    <w:rsid w:val="009B0406"/>
    <w:rsid w:val="009D639D"/>
    <w:rsid w:val="009E1164"/>
    <w:rsid w:val="009E19B0"/>
    <w:rsid w:val="009E258D"/>
    <w:rsid w:val="009E2819"/>
    <w:rsid w:val="009E579A"/>
    <w:rsid w:val="00A06989"/>
    <w:rsid w:val="00A161A6"/>
    <w:rsid w:val="00A2333F"/>
    <w:rsid w:val="00A33B5E"/>
    <w:rsid w:val="00A420AC"/>
    <w:rsid w:val="00A45E58"/>
    <w:rsid w:val="00A54818"/>
    <w:rsid w:val="00A625F3"/>
    <w:rsid w:val="00A63B0A"/>
    <w:rsid w:val="00A64D30"/>
    <w:rsid w:val="00A64DAE"/>
    <w:rsid w:val="00A64F6E"/>
    <w:rsid w:val="00A65FED"/>
    <w:rsid w:val="00A752FC"/>
    <w:rsid w:val="00A909EE"/>
    <w:rsid w:val="00AA0158"/>
    <w:rsid w:val="00AB2F66"/>
    <w:rsid w:val="00AB3D1F"/>
    <w:rsid w:val="00AC02E1"/>
    <w:rsid w:val="00AD12CB"/>
    <w:rsid w:val="00AF2A63"/>
    <w:rsid w:val="00AF3DF3"/>
    <w:rsid w:val="00B04302"/>
    <w:rsid w:val="00B12769"/>
    <w:rsid w:val="00B144CB"/>
    <w:rsid w:val="00B916A5"/>
    <w:rsid w:val="00B91FE4"/>
    <w:rsid w:val="00BA612C"/>
    <w:rsid w:val="00BC340E"/>
    <w:rsid w:val="00BC7548"/>
    <w:rsid w:val="00BD080D"/>
    <w:rsid w:val="00BD63CB"/>
    <w:rsid w:val="00BE3D09"/>
    <w:rsid w:val="00C02368"/>
    <w:rsid w:val="00C04AAA"/>
    <w:rsid w:val="00C04CD7"/>
    <w:rsid w:val="00C0546B"/>
    <w:rsid w:val="00C07E76"/>
    <w:rsid w:val="00C13E76"/>
    <w:rsid w:val="00C23934"/>
    <w:rsid w:val="00C24305"/>
    <w:rsid w:val="00C25D91"/>
    <w:rsid w:val="00C3120A"/>
    <w:rsid w:val="00C35742"/>
    <w:rsid w:val="00C53DD3"/>
    <w:rsid w:val="00C53E4E"/>
    <w:rsid w:val="00C772DD"/>
    <w:rsid w:val="00C916C4"/>
    <w:rsid w:val="00C951A3"/>
    <w:rsid w:val="00CA23B7"/>
    <w:rsid w:val="00CB0BFE"/>
    <w:rsid w:val="00CB3883"/>
    <w:rsid w:val="00CB7FB0"/>
    <w:rsid w:val="00CC01C7"/>
    <w:rsid w:val="00CC0418"/>
    <w:rsid w:val="00CC4671"/>
    <w:rsid w:val="00CC727F"/>
    <w:rsid w:val="00CD30A4"/>
    <w:rsid w:val="00CD3607"/>
    <w:rsid w:val="00CD674F"/>
    <w:rsid w:val="00CE1816"/>
    <w:rsid w:val="00CE18A9"/>
    <w:rsid w:val="00CF0DBA"/>
    <w:rsid w:val="00CF7243"/>
    <w:rsid w:val="00D11184"/>
    <w:rsid w:val="00D25169"/>
    <w:rsid w:val="00D25497"/>
    <w:rsid w:val="00D340FE"/>
    <w:rsid w:val="00D43003"/>
    <w:rsid w:val="00D54F85"/>
    <w:rsid w:val="00D55D78"/>
    <w:rsid w:val="00D65B27"/>
    <w:rsid w:val="00D73467"/>
    <w:rsid w:val="00D83674"/>
    <w:rsid w:val="00D9114A"/>
    <w:rsid w:val="00D911DE"/>
    <w:rsid w:val="00D975A6"/>
    <w:rsid w:val="00DB45B2"/>
    <w:rsid w:val="00DB705D"/>
    <w:rsid w:val="00DB723F"/>
    <w:rsid w:val="00DD1C53"/>
    <w:rsid w:val="00DF4E6B"/>
    <w:rsid w:val="00E014B2"/>
    <w:rsid w:val="00E05614"/>
    <w:rsid w:val="00E07A82"/>
    <w:rsid w:val="00E21C61"/>
    <w:rsid w:val="00E32539"/>
    <w:rsid w:val="00E3310F"/>
    <w:rsid w:val="00E41A7D"/>
    <w:rsid w:val="00E44BC6"/>
    <w:rsid w:val="00E5206D"/>
    <w:rsid w:val="00E71335"/>
    <w:rsid w:val="00E71463"/>
    <w:rsid w:val="00E73352"/>
    <w:rsid w:val="00E7634D"/>
    <w:rsid w:val="00E76E2B"/>
    <w:rsid w:val="00E91B7F"/>
    <w:rsid w:val="00E93D0E"/>
    <w:rsid w:val="00E978F7"/>
    <w:rsid w:val="00EA1454"/>
    <w:rsid w:val="00EA346A"/>
    <w:rsid w:val="00EA57C8"/>
    <w:rsid w:val="00EB6721"/>
    <w:rsid w:val="00EC08EB"/>
    <w:rsid w:val="00ED0DEC"/>
    <w:rsid w:val="00EE68A7"/>
    <w:rsid w:val="00F008DC"/>
    <w:rsid w:val="00F01D4F"/>
    <w:rsid w:val="00F135A5"/>
    <w:rsid w:val="00F25172"/>
    <w:rsid w:val="00F3085B"/>
    <w:rsid w:val="00F37FA8"/>
    <w:rsid w:val="00F4263F"/>
    <w:rsid w:val="00F50AFE"/>
    <w:rsid w:val="00F50C71"/>
    <w:rsid w:val="00F6002E"/>
    <w:rsid w:val="00F64A7A"/>
    <w:rsid w:val="00F8271D"/>
    <w:rsid w:val="00FB02A5"/>
    <w:rsid w:val="00FB1F8D"/>
    <w:rsid w:val="00FB40AA"/>
    <w:rsid w:val="00FB594C"/>
    <w:rsid w:val="00FC3E02"/>
    <w:rsid w:val="00FC670D"/>
    <w:rsid w:val="00FD40A8"/>
    <w:rsid w:val="00FE2039"/>
    <w:rsid w:val="00FE2304"/>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9525CD"/>
    <w:pPr>
      <w:shd w:val="clear" w:color="auto" w:fill="F2F2F2" w:themeFill="background1" w:themeFillShade="F2"/>
      <w:spacing w:before="120" w:after="120"/>
      <w:ind w:left="540"/>
      <w:contextualSpacing/>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9525CD"/>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3E4544"/>
    <w:rPr>
      <w:rFonts w:ascii="Times New Roman" w:hAnsi="Times New Roman" w:cs="Times New Roman"/>
    </w:rPr>
  </w:style>
  <w:style w:type="character" w:customStyle="1" w:styleId="DocumentMapChar">
    <w:name w:val="Document Map Char"/>
    <w:basedOn w:val="DefaultParagraphFont"/>
    <w:link w:val="DocumentMap"/>
    <w:uiPriority w:val="99"/>
    <w:semiHidden/>
    <w:rsid w:val="003E454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509170097">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mailto:support@resilientsystems.com"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A0845-7DD2-B74B-AE97-C5015EBEA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2602</Words>
  <Characters>14836</Characters>
  <Application>Microsoft Macintosh Word</Application>
  <DocSecurity>0</DocSecurity>
  <Lines>123</Lines>
  <Paragraphs>34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Resilient IRP Integrations McAfee ePO Function Guide </vt:lpstr>
      <vt:lpstr>Incident Response Platform Integrations</vt:lpstr>
      <vt:lpstr>McAfee ATD Functions V1.0.0</vt:lpstr>
      <vt:lpstr>Overview </vt:lpstr>
      <vt:lpstr>Installation</vt:lpstr>
      <vt:lpstr>Install the Python components</vt:lpstr>
      <vt:lpstr>Configure the Python components</vt:lpstr>
      <vt:lpstr>Deploy customizations to the Resilient platform</vt:lpstr>
      <vt:lpstr>Run the integration framework</vt:lpstr>
      <vt:lpstr>Configuration of resilient-circuits for restart</vt:lpstr>
      <vt:lpstr>Function Description</vt:lpstr>
      <vt:lpstr>McAfee ATD Analyze File example response</vt:lpstr>
      <vt:lpstr>McAfee ATD Analyze URL example response</vt:lpstr>
      <vt:lpstr>Troubleshooting</vt:lpstr>
      <vt:lpstr>Support</vt:lpstr>
    </vt:vector>
  </TitlesOfParts>
  <Manager/>
  <Company>IBM Resilient</Company>
  <LinksUpToDate>false</LinksUpToDate>
  <CharactersWithSpaces>17404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ePO Function Guide </dc:title>
  <dc:subject/>
  <dc:creator>IBM Resilient</dc:creator>
  <cp:keywords/>
  <dc:description/>
  <cp:lastModifiedBy>Brian Walsh</cp:lastModifiedBy>
  <cp:revision>4</cp:revision>
  <cp:lastPrinted>2016-06-16T18:24:00Z</cp:lastPrinted>
  <dcterms:created xsi:type="dcterms:W3CDTF">2018-05-18T13:21:00Z</dcterms:created>
  <dcterms:modified xsi:type="dcterms:W3CDTF">2018-05-22T15:08:00Z</dcterms:modified>
  <cp:category/>
</cp:coreProperties>
</file>