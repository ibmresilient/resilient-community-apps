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DAF" w:rsidRDefault="007E3FFD">
      <w:pPr>
        <w:spacing w:after="0" w:line="259" w:lineRule="auto"/>
        <w:ind w:left="-1440" w:right="0" w:firstLine="0"/>
      </w:pPr>
      <w:r>
        <w:rPr>
          <w:noProof/>
        </w:rPr>
        <w:drawing>
          <wp:inline distT="0" distB="0" distL="0" distR="0">
            <wp:extent cx="2858643" cy="382905"/>
            <wp:effectExtent l="0" t="0" r="0" b="0"/>
            <wp:docPr id="743" name="Picture 743"/>
            <wp:cNvGraphicFramePr/>
            <a:graphic xmlns:a="http://schemas.openxmlformats.org/drawingml/2006/main">
              <a:graphicData uri="http://schemas.openxmlformats.org/drawingml/2006/picture">
                <pic:pic xmlns:pic="http://schemas.openxmlformats.org/drawingml/2006/picture">
                  <pic:nvPicPr>
                    <pic:cNvPr id="743" name="Picture 743"/>
                    <pic:cNvPicPr/>
                  </pic:nvPicPr>
                  <pic:blipFill>
                    <a:blip r:embed="rId7"/>
                    <a:stretch>
                      <a:fillRect/>
                    </a:stretch>
                  </pic:blipFill>
                  <pic:spPr>
                    <a:xfrm>
                      <a:off x="0" y="0"/>
                      <a:ext cx="2858643" cy="382905"/>
                    </a:xfrm>
                    <a:prstGeom prst="rect">
                      <a:avLst/>
                    </a:prstGeom>
                  </pic:spPr>
                </pic:pic>
              </a:graphicData>
            </a:graphic>
          </wp:inline>
        </w:drawing>
      </w:r>
      <w:r>
        <w:rPr>
          <w:rFonts w:ascii="Cambria" w:eastAsia="Cambria" w:hAnsi="Cambria" w:cs="Cambria"/>
          <w:sz w:val="24"/>
        </w:rPr>
        <w:t xml:space="preserve"> </w:t>
      </w:r>
    </w:p>
    <w:p w:rsidR="00054DAF" w:rsidRDefault="007E3FFD">
      <w:pPr>
        <w:spacing w:after="0" w:line="259" w:lineRule="auto"/>
        <w:ind w:left="0" w:right="11" w:firstLine="0"/>
        <w:jc w:val="right"/>
      </w:pPr>
      <w:r>
        <w:rPr>
          <w:rFonts w:ascii="Cambria" w:eastAsia="Cambria" w:hAnsi="Cambria" w:cs="Cambria"/>
          <w:sz w:val="24"/>
        </w:rPr>
        <w:t xml:space="preserve"> </w:t>
      </w:r>
    </w:p>
    <w:p w:rsidR="00054DAF" w:rsidRDefault="007E3FFD">
      <w:pPr>
        <w:spacing w:after="0" w:line="259" w:lineRule="auto"/>
        <w:ind w:left="0" w:right="0" w:firstLine="0"/>
      </w:pPr>
      <w:r>
        <w:rPr>
          <w:rFonts w:ascii="Cambria" w:eastAsia="Cambria" w:hAnsi="Cambria" w:cs="Cambria"/>
          <w:sz w:val="24"/>
        </w:rPr>
        <w:t xml:space="preserve"> </w:t>
      </w:r>
    </w:p>
    <w:p w:rsidR="00054DAF" w:rsidRDefault="007E3FFD">
      <w:pPr>
        <w:spacing w:after="0" w:line="259" w:lineRule="auto"/>
        <w:ind w:left="0" w:right="2480" w:firstLine="0"/>
      </w:pPr>
      <w:r>
        <w:rPr>
          <w:rFonts w:ascii="Cambria" w:eastAsia="Cambria" w:hAnsi="Cambria" w:cs="Cambria"/>
          <w:sz w:val="24"/>
        </w:rPr>
        <w:t xml:space="preserve"> </w:t>
      </w:r>
    </w:p>
    <w:p w:rsidR="00054DAF" w:rsidRDefault="007E3FFD">
      <w:pPr>
        <w:spacing w:after="392" w:line="259" w:lineRule="auto"/>
        <w:ind w:left="0" w:right="14" w:firstLine="0"/>
        <w:jc w:val="center"/>
      </w:pPr>
      <w:r>
        <w:rPr>
          <w:noProof/>
        </w:rPr>
        <w:drawing>
          <wp:inline distT="0" distB="0" distL="0" distR="0">
            <wp:extent cx="2419350" cy="628650"/>
            <wp:effectExtent l="0" t="0" r="0" b="0"/>
            <wp:docPr id="745" name="Picture 745"/>
            <wp:cNvGraphicFramePr/>
            <a:graphic xmlns:a="http://schemas.openxmlformats.org/drawingml/2006/main">
              <a:graphicData uri="http://schemas.openxmlformats.org/drawingml/2006/picture">
                <pic:pic xmlns:pic="http://schemas.openxmlformats.org/drawingml/2006/picture">
                  <pic:nvPicPr>
                    <pic:cNvPr id="745" name="Picture 745"/>
                    <pic:cNvPicPr/>
                  </pic:nvPicPr>
                  <pic:blipFill>
                    <a:blip r:embed="rId8"/>
                    <a:stretch>
                      <a:fillRect/>
                    </a:stretch>
                  </pic:blipFill>
                  <pic:spPr>
                    <a:xfrm>
                      <a:off x="0" y="0"/>
                      <a:ext cx="2419350" cy="628650"/>
                    </a:xfrm>
                    <a:prstGeom prst="rect">
                      <a:avLst/>
                    </a:prstGeom>
                  </pic:spPr>
                </pic:pic>
              </a:graphicData>
            </a:graphic>
          </wp:inline>
        </w:drawing>
      </w:r>
      <w:r>
        <w:rPr>
          <w:rFonts w:ascii="Cambria" w:eastAsia="Cambria" w:hAnsi="Cambria" w:cs="Cambria"/>
          <w:sz w:val="24"/>
        </w:rPr>
        <w:t xml:space="preserve"> </w:t>
      </w:r>
    </w:p>
    <w:p w:rsidR="00054DAF" w:rsidRDefault="007E3FFD">
      <w:pPr>
        <w:spacing w:after="0" w:line="259" w:lineRule="auto"/>
        <w:ind w:left="396" w:right="0" w:firstLine="0"/>
      </w:pPr>
      <w:r>
        <w:rPr>
          <w:rFonts w:ascii="Calibri" w:eastAsia="Calibri" w:hAnsi="Calibri" w:cs="Calibri"/>
          <w:color w:val="FF8300"/>
          <w:sz w:val="48"/>
        </w:rPr>
        <w:t>Incident Response Platform Integrations</w:t>
      </w:r>
      <w:r>
        <w:rPr>
          <w:rFonts w:ascii="Calibri" w:eastAsia="Calibri" w:hAnsi="Calibri" w:cs="Calibri"/>
          <w:color w:val="366091"/>
          <w:sz w:val="32"/>
        </w:rPr>
        <w:t xml:space="preserve"> </w:t>
      </w:r>
    </w:p>
    <w:p w:rsidR="00054DAF" w:rsidRDefault="007E3FFD">
      <w:pPr>
        <w:spacing w:after="0" w:line="259" w:lineRule="auto"/>
        <w:ind w:left="0" w:right="66" w:firstLine="0"/>
        <w:jc w:val="center"/>
      </w:pPr>
      <w:r>
        <w:rPr>
          <w:rFonts w:ascii="Calibri" w:eastAsia="Calibri" w:hAnsi="Calibri" w:cs="Calibri"/>
          <w:color w:val="FF8300"/>
          <w:sz w:val="32"/>
        </w:rPr>
        <w:t>Splunk Function V1.0.</w:t>
      </w:r>
      <w:r w:rsidR="002370DF">
        <w:rPr>
          <w:rFonts w:ascii="Calibri" w:eastAsia="Calibri" w:hAnsi="Calibri" w:cs="Calibri"/>
          <w:color w:val="FF8300"/>
          <w:sz w:val="32"/>
        </w:rPr>
        <w:t>1</w:t>
      </w:r>
      <w:r>
        <w:rPr>
          <w:rFonts w:ascii="Calibri" w:eastAsia="Calibri" w:hAnsi="Calibri" w:cs="Calibri"/>
          <w:color w:val="366091"/>
          <w:sz w:val="32"/>
        </w:rPr>
        <w:t xml:space="preserve"> </w:t>
      </w:r>
    </w:p>
    <w:p w:rsidR="00054DAF" w:rsidRDefault="007E3FFD">
      <w:pPr>
        <w:spacing w:after="0" w:line="259" w:lineRule="auto"/>
        <w:ind w:left="0" w:right="66" w:firstLine="0"/>
        <w:jc w:val="center"/>
      </w:pPr>
      <w:r>
        <w:rPr>
          <w:rFonts w:ascii="Times New Roman" w:eastAsia="Times New Roman" w:hAnsi="Times New Roman" w:cs="Times New Roman"/>
          <w:sz w:val="24"/>
        </w:rPr>
        <w:t xml:space="preserve">Release Date: </w:t>
      </w:r>
      <w:r w:rsidR="004533B0">
        <w:rPr>
          <w:rFonts w:ascii="Times New Roman" w:eastAsia="Times New Roman" w:hAnsi="Times New Roman" w:cs="Times New Roman"/>
          <w:sz w:val="24"/>
        </w:rPr>
        <w:t>October</w:t>
      </w:r>
      <w:r>
        <w:rPr>
          <w:rFonts w:ascii="Times New Roman" w:eastAsia="Times New Roman" w:hAnsi="Times New Roman" w:cs="Times New Roman"/>
          <w:sz w:val="24"/>
        </w:rPr>
        <w:t xml:space="preserve"> 2018</w:t>
      </w:r>
      <w:r>
        <w:rPr>
          <w:rFonts w:ascii="Cambria" w:eastAsia="Cambria" w:hAnsi="Cambria" w:cs="Cambria"/>
          <w:sz w:val="24"/>
        </w:rPr>
        <w:t xml:space="preserve"> </w:t>
      </w:r>
    </w:p>
    <w:p w:rsidR="00054DAF" w:rsidRDefault="007E3FFD">
      <w:pPr>
        <w:spacing w:after="114" w:line="259" w:lineRule="auto"/>
        <w:ind w:left="0" w:right="0" w:firstLine="0"/>
      </w:pPr>
      <w:r>
        <w:rPr>
          <w:rFonts w:ascii="Cambria" w:eastAsia="Cambria" w:hAnsi="Cambria" w:cs="Cambria"/>
          <w:sz w:val="24"/>
        </w:rPr>
        <w:t xml:space="preserve"> </w:t>
      </w:r>
    </w:p>
    <w:p w:rsidR="00054DAF" w:rsidRDefault="007E3FFD">
      <w:pPr>
        <w:ind w:left="-5" w:right="66"/>
      </w:pPr>
      <w:r>
        <w:t xml:space="preserve">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 </w:t>
      </w:r>
    </w:p>
    <w:p w:rsidR="00054DAF" w:rsidRDefault="007E3FFD">
      <w:pPr>
        <w:spacing w:after="387"/>
        <w:ind w:left="-5" w:right="66"/>
      </w:pPr>
      <w:r>
        <w:t xml:space="preserve">This guide describes the Splunk Function. </w:t>
      </w:r>
    </w:p>
    <w:p w:rsidR="00054DAF" w:rsidRDefault="007E3FFD">
      <w:pPr>
        <w:pStyle w:val="Heading1"/>
        <w:ind w:left="-5"/>
      </w:pPr>
      <w:r>
        <w:t xml:space="preserve">Overview  </w:t>
      </w:r>
    </w:p>
    <w:p w:rsidR="00054DAF" w:rsidRDefault="007E3FFD">
      <w:pPr>
        <w:ind w:left="-5" w:right="66"/>
      </w:pPr>
      <w:r>
        <w:t xml:space="preserve">The Splunk function, </w:t>
      </w:r>
      <w:proofErr w:type="spellStart"/>
      <w:r>
        <w:t>fn_splunk_integration</w:t>
      </w:r>
      <w:proofErr w:type="spellEnd"/>
      <w:r>
        <w:t xml:space="preserve">, provides an automated way of managing bidirectional actions between Resilient artifact items and Splunk items in threat intelligence collections.   </w:t>
      </w:r>
    </w:p>
    <w:p w:rsidR="00054DAF" w:rsidRDefault="007E3FFD">
      <w:pPr>
        <w:ind w:left="-5" w:right="66"/>
      </w:pPr>
      <w:r>
        <w:t xml:space="preserve">The Splunk integration with the Resilient platform package provides the following: </w:t>
      </w:r>
    </w:p>
    <w:p w:rsidR="00054DAF" w:rsidRDefault="007E3FFD">
      <w:pPr>
        <w:numPr>
          <w:ilvl w:val="0"/>
          <w:numId w:val="1"/>
        </w:numPr>
        <w:ind w:right="66" w:hanging="360"/>
      </w:pPr>
      <w:r>
        <w:t xml:space="preserve">Search function to query a Splunk intelligence collection for threat items. </w:t>
      </w:r>
    </w:p>
    <w:p w:rsidR="00054DAF" w:rsidRDefault="007E3FFD">
      <w:pPr>
        <w:numPr>
          <w:ilvl w:val="0"/>
          <w:numId w:val="1"/>
        </w:numPr>
        <w:ind w:right="66" w:hanging="360"/>
      </w:pPr>
      <w:r>
        <w:t xml:space="preserve">Update function to change the status of a Splunk ES notable event. </w:t>
      </w:r>
    </w:p>
    <w:p w:rsidR="00054DAF" w:rsidRDefault="007E3FFD">
      <w:pPr>
        <w:numPr>
          <w:ilvl w:val="0"/>
          <w:numId w:val="1"/>
        </w:numPr>
        <w:ind w:right="66" w:hanging="360"/>
      </w:pPr>
      <w:r>
        <w:t xml:space="preserve">Add function to create a new threat intelligence item in a given Splunk collection. </w:t>
      </w:r>
    </w:p>
    <w:p w:rsidR="00054DAF" w:rsidRDefault="007E3FFD">
      <w:pPr>
        <w:numPr>
          <w:ilvl w:val="0"/>
          <w:numId w:val="1"/>
        </w:numPr>
        <w:spacing w:after="79"/>
        <w:ind w:right="66" w:hanging="360"/>
      </w:pPr>
      <w:r>
        <w:t xml:space="preserve">Delete function to disable a threat intelligence item from a given Splunk collection. </w:t>
      </w:r>
    </w:p>
    <w:p w:rsidR="00054DAF" w:rsidRDefault="007E3FFD">
      <w:pPr>
        <w:ind w:left="-5" w:right="66"/>
      </w:pPr>
      <w:r>
        <w:t xml:space="preserve">Together with the above functions, this package includes example workflows that demonstrate how to call those functions, rules that start the example workflows, and custom fields and data tables updated by the example workflows. </w:t>
      </w:r>
    </w:p>
    <w:p w:rsidR="00054DAF" w:rsidRDefault="007E3FFD">
      <w:pPr>
        <w:spacing w:after="2265"/>
        <w:ind w:left="-5" w:right="66"/>
      </w:pPr>
      <w:r>
        <w:t xml:space="preserve">The remainder of this document describes each included function, how to configure them in custom workflows, and any additional customization options. </w:t>
      </w:r>
    </w:p>
    <w:p w:rsidR="00054DAF" w:rsidRDefault="007E3FFD" w:rsidP="005E4D23">
      <w:pPr>
        <w:pStyle w:val="Heading1"/>
        <w:ind w:left="0" w:firstLine="0"/>
      </w:pPr>
      <w:r>
        <w:lastRenderedPageBreak/>
        <w:t xml:space="preserve">Installation </w:t>
      </w:r>
    </w:p>
    <w:p w:rsidR="00054DAF" w:rsidRDefault="007E3FFD">
      <w:pPr>
        <w:ind w:left="-5" w:right="66"/>
      </w:pPr>
      <w:r>
        <w:t xml:space="preserve">Before installing, verify that your environment meets the following prerequisites: </w:t>
      </w:r>
    </w:p>
    <w:p w:rsidR="00054DAF" w:rsidRDefault="007E3FFD">
      <w:pPr>
        <w:numPr>
          <w:ilvl w:val="0"/>
          <w:numId w:val="2"/>
        </w:numPr>
        <w:ind w:right="66" w:hanging="360"/>
      </w:pPr>
      <w:r>
        <w:t xml:space="preserve">Resilient platform is version 30 or later.  </w:t>
      </w:r>
    </w:p>
    <w:p w:rsidR="001F5BDC" w:rsidRPr="00341760" w:rsidRDefault="001F5BDC" w:rsidP="001F5BDC">
      <w:pPr>
        <w:pStyle w:val="ListBullet"/>
        <w:numPr>
          <w:ilvl w:val="0"/>
          <w:numId w:val="2"/>
        </w:numPr>
        <w:rPr>
          <w:ins w:id="0" w:author="IBM Resilient" w:date="2019-10-24T07:22:00Z"/>
        </w:rPr>
      </w:pPr>
      <w:ins w:id="1" w:author="IBM Resilient" w:date="2019-10-24T07:22:00Z">
        <w:r>
          <w:t xml:space="preserve">You have access to a Resilient integration server. An </w:t>
        </w:r>
        <w:r w:rsidRPr="00C218AB">
          <w:rPr>
            <w:i/>
          </w:rPr>
          <w:t>integration server</w:t>
        </w:r>
        <w:r>
          <w:t xml:space="preserve"> is the system that you use to deploy integration packages to the Resilient platform. See the </w:t>
        </w:r>
        <w:r>
          <w:fldChar w:fldCharType="begin"/>
        </w:r>
        <w:r>
          <w:instrText xml:space="preserve"> HYPERLINK "https://github.com/ibmresilient/resilient-reference/blob/master/developer_guides/Integration%20Server%20Guide.pdf" </w:instrText>
        </w:r>
        <w:r>
          <w:fldChar w:fldCharType="separate"/>
        </w:r>
        <w:r w:rsidRPr="004851CD">
          <w:rPr>
            <w:rStyle w:val="Hyperlink"/>
          </w:rPr>
          <w:t>Resilient Integration Server Guid</w:t>
        </w:r>
        <w:r>
          <w:rPr>
            <w:rStyle w:val="Hyperlink"/>
          </w:rPr>
          <w:t>e (PDF)</w:t>
        </w:r>
        <w:r>
          <w:rPr>
            <w:rStyle w:val="Hyperlink"/>
          </w:rPr>
          <w:fldChar w:fldCharType="end"/>
        </w:r>
        <w:r>
          <w:t xml:space="preserve"> for more information. </w:t>
        </w:r>
      </w:ins>
    </w:p>
    <w:p w:rsidR="00054DAF" w:rsidDel="001F5BDC" w:rsidRDefault="007E3FFD">
      <w:pPr>
        <w:numPr>
          <w:ilvl w:val="0"/>
          <w:numId w:val="2"/>
        </w:numPr>
        <w:ind w:right="66" w:hanging="360"/>
        <w:rPr>
          <w:del w:id="2" w:author="IBM Resilient" w:date="2019-10-24T07:22:00Z"/>
        </w:rPr>
      </w:pPr>
      <w:del w:id="3" w:author="IBM Resilient" w:date="2019-10-24T07:22:00Z">
        <w:r w:rsidDel="001F5BDC">
          <w:delText xml:space="preserve">You have a Resilient account to use for the integrations. This can be any account that has the permission to view and modify administrator and customization settings and read and update incidents. You need to know the account username and password. </w:delText>
        </w:r>
      </w:del>
    </w:p>
    <w:p w:rsidR="00B67EA1" w:rsidDel="001F5BDC" w:rsidRDefault="007E3FFD" w:rsidP="00B67EA1">
      <w:pPr>
        <w:numPr>
          <w:ilvl w:val="0"/>
          <w:numId w:val="2"/>
        </w:numPr>
        <w:ind w:right="66" w:hanging="360"/>
        <w:rPr>
          <w:del w:id="4" w:author="IBM Resilient" w:date="2019-10-24T07:22:00Z"/>
        </w:rPr>
      </w:pPr>
      <w:del w:id="5" w:author="IBM Resilient" w:date="2019-10-24T07:22:00Z">
        <w:r w:rsidDel="001F5BDC">
          <w:delText>You have access to the command line of the Resilient appliance, which hosts the Resilient platform; or to a separate integration server where you will deploy and run the functions code. If using a separate integration server, you must install Python version 2.7.</w:delText>
        </w:r>
        <w:r w:rsidDel="001F5BDC">
          <w:rPr>
            <w:i/>
          </w:rPr>
          <w:delText>x</w:delText>
        </w:r>
        <w:r w:rsidDel="001F5BDC">
          <w:delText xml:space="preserve">, where </w:delText>
        </w:r>
        <w:r w:rsidDel="001F5BDC">
          <w:rPr>
            <w:i/>
          </w:rPr>
          <w:delText>x</w:delText>
        </w:r>
        <w:r w:rsidDel="001F5BDC">
          <w:delText xml:space="preserve"> is 10 or later, and “pip”. (The Resilient appliance is preconfigured with a suitable version of Python.) </w:delText>
        </w:r>
      </w:del>
    </w:p>
    <w:p w:rsidR="00054DAF" w:rsidRDefault="007E3FFD">
      <w:pPr>
        <w:numPr>
          <w:ilvl w:val="0"/>
          <w:numId w:val="2"/>
        </w:numPr>
        <w:ind w:right="66" w:hanging="360"/>
      </w:pPr>
      <w:r>
        <w:t xml:space="preserve">Splunk version 6.6 or later. </w:t>
      </w:r>
    </w:p>
    <w:p w:rsidR="00054DAF" w:rsidRDefault="007E3FFD">
      <w:pPr>
        <w:numPr>
          <w:ilvl w:val="0"/>
          <w:numId w:val="2"/>
        </w:numPr>
        <w:spacing w:after="278"/>
        <w:ind w:right="66" w:hanging="360"/>
      </w:pPr>
      <w:r>
        <w:t xml:space="preserve">Splunk ES 4.7.2 or later (only required for the function to update a Splunk ES notable event). </w:t>
      </w:r>
    </w:p>
    <w:p w:rsidR="00054DAF" w:rsidRDefault="007E3FFD">
      <w:pPr>
        <w:pStyle w:val="Heading2"/>
        <w:ind w:left="-5"/>
      </w:pPr>
      <w:r>
        <w:t xml:space="preserve">Install the Python components </w:t>
      </w:r>
    </w:p>
    <w:p w:rsidR="00054DAF" w:rsidRDefault="007E3FFD">
      <w:pPr>
        <w:ind w:left="-5" w:right="66"/>
      </w:pPr>
      <w:r>
        <w:t xml:space="preserve">The functions package contains Python components that will be called by the Resilient platform to execute the functions during your workflows. These components run in the ‘resilient-circuits’ integration framework. </w:t>
      </w:r>
    </w:p>
    <w:p w:rsidR="00054DAF" w:rsidRDefault="007E3FFD">
      <w:pPr>
        <w:ind w:left="-5" w:right="66"/>
      </w:pPr>
      <w:r>
        <w:t xml:space="preserve">The package also includes Resilient customizations that will be imported into the platform later. </w:t>
      </w:r>
    </w:p>
    <w:p w:rsidR="00054DAF" w:rsidRDefault="007E3FFD">
      <w:pPr>
        <w:spacing w:after="18"/>
        <w:ind w:left="-5" w:right="66"/>
      </w:pPr>
      <w:r>
        <w:t xml:space="preserve">Ensure that the environment is up to date: </w:t>
      </w:r>
    </w:p>
    <w:p w:rsidR="005E4D23" w:rsidRPr="00877C21" w:rsidRDefault="005E4D23" w:rsidP="005E4D23">
      <w:pPr>
        <w:pStyle w:val="code"/>
        <w:contextualSpacing/>
      </w:pPr>
      <w:proofErr w:type="spellStart"/>
      <w:r w:rsidRPr="00877C21">
        <w:t>sudo</w:t>
      </w:r>
      <w:proofErr w:type="spellEnd"/>
      <w:r w:rsidRPr="00877C21">
        <w:t xml:space="preserve"> pip install --upgrade pip</w:t>
      </w:r>
    </w:p>
    <w:p w:rsidR="005E4D23" w:rsidRDefault="005E4D23" w:rsidP="005E4D23">
      <w:pPr>
        <w:pStyle w:val="code"/>
        <w:contextualSpacing/>
      </w:pPr>
      <w:proofErr w:type="spellStart"/>
      <w:r w:rsidRPr="00877C21">
        <w:t>sudo</w:t>
      </w:r>
      <w:proofErr w:type="spellEnd"/>
      <w:r w:rsidRPr="00877C21">
        <w:t xml:space="preserve"> pip install --upgrade </w:t>
      </w:r>
      <w:proofErr w:type="spellStart"/>
      <w:r w:rsidRPr="00877C21">
        <w:t>setuptools</w:t>
      </w:r>
      <w:proofErr w:type="spellEnd"/>
    </w:p>
    <w:p w:rsidR="005E4D23" w:rsidRPr="00877C21" w:rsidRDefault="005E4D23" w:rsidP="005E4D23">
      <w:pPr>
        <w:pStyle w:val="code"/>
        <w:contextualSpacing/>
      </w:pPr>
      <w:proofErr w:type="spellStart"/>
      <w:r>
        <w:t>sudo</w:t>
      </w:r>
      <w:proofErr w:type="spellEnd"/>
      <w:r>
        <w:t xml:space="preserve"> pip install </w:t>
      </w:r>
      <w:r w:rsidRPr="00877C21">
        <w:t>--</w:t>
      </w:r>
      <w:r>
        <w:t>upgrade resilient-circuits</w:t>
      </w:r>
    </w:p>
    <w:p w:rsidR="001F5BDC" w:rsidRPr="00677FBA" w:rsidRDefault="001F5BDC" w:rsidP="001F5BDC">
      <w:pPr>
        <w:pStyle w:val="BodyText"/>
        <w:rPr>
          <w:ins w:id="6" w:author="IBM Resilient" w:date="2019-10-24T07:23:00Z"/>
        </w:rPr>
      </w:pPr>
      <w:ins w:id="7" w:author="IBM Resilient" w:date="2019-10-24T07:23:00Z">
        <w:r w:rsidRPr="00677FBA">
          <w:t>To install the package, you must first unzip it then install the package as follows:</w:t>
        </w:r>
      </w:ins>
    </w:p>
    <w:p w:rsidR="00054DAF" w:rsidDel="001F5BDC" w:rsidRDefault="007E3FFD">
      <w:pPr>
        <w:spacing w:after="17"/>
        <w:ind w:left="-5" w:right="66"/>
        <w:rPr>
          <w:del w:id="8" w:author="IBM Resilient" w:date="2019-10-24T07:23:00Z"/>
        </w:rPr>
      </w:pPr>
      <w:bookmarkStart w:id="9" w:name="_GoBack"/>
      <w:bookmarkEnd w:id="9"/>
      <w:del w:id="10" w:author="IBM Resilient" w:date="2019-10-24T07:22:00Z">
        <w:r w:rsidDel="001F5BDC">
          <w:delText>I</w:delText>
        </w:r>
      </w:del>
      <w:del w:id="11" w:author="IBM Resilient" w:date="2019-10-24T07:23:00Z">
        <w:r w:rsidDel="001F5BDC">
          <w:delText xml:space="preserve">nstall the required software for the function (if not already installed): </w:delText>
        </w:r>
      </w:del>
    </w:p>
    <w:p w:rsidR="00054DAF" w:rsidRDefault="007E3FFD">
      <w:pPr>
        <w:shd w:val="clear" w:color="auto" w:fill="F2F2F2"/>
        <w:spacing w:after="10" w:line="249" w:lineRule="auto"/>
        <w:ind w:left="730" w:right="0"/>
      </w:pPr>
      <w:proofErr w:type="spellStart"/>
      <w:r>
        <w:rPr>
          <w:rFonts w:ascii="Courier New" w:eastAsia="Courier New" w:hAnsi="Courier New" w:cs="Courier New"/>
          <w:sz w:val="18"/>
        </w:rPr>
        <w:t>sudo</w:t>
      </w:r>
      <w:proofErr w:type="spellEnd"/>
      <w:r>
        <w:rPr>
          <w:rFonts w:ascii="Courier New" w:eastAsia="Courier New" w:hAnsi="Courier New" w:cs="Courier New"/>
          <w:sz w:val="18"/>
        </w:rPr>
        <w:t xml:space="preserve"> pip install </w:t>
      </w:r>
      <w:proofErr w:type="spellStart"/>
      <w:r>
        <w:rPr>
          <w:rFonts w:ascii="Courier New" w:eastAsia="Courier New" w:hAnsi="Courier New" w:cs="Courier New"/>
          <w:sz w:val="18"/>
        </w:rPr>
        <w:t>fn_splunk_integration</w:t>
      </w:r>
      <w:proofErr w:type="spellEnd"/>
      <w:r>
        <w:rPr>
          <w:rFonts w:ascii="Courier New" w:eastAsia="Courier New" w:hAnsi="Courier New" w:cs="Courier New"/>
          <w:sz w:val="18"/>
        </w:rPr>
        <w:t xml:space="preserve">-&lt;version&gt;.tar.gz </w:t>
      </w:r>
    </w:p>
    <w:p w:rsidR="00054DAF" w:rsidRDefault="007E3FFD" w:rsidP="00D107F0">
      <w:pPr>
        <w:pStyle w:val="Heading2"/>
        <w:spacing w:after="35"/>
        <w:ind w:left="0" w:firstLine="0"/>
      </w:pPr>
      <w:r>
        <w:t xml:space="preserve">Configure the Python components </w:t>
      </w:r>
    </w:p>
    <w:p w:rsidR="00054DAF" w:rsidRDefault="007E3FFD">
      <w:pPr>
        <w:ind w:left="-5" w:right="66"/>
      </w:pPr>
      <w:r>
        <w:t xml:space="preserve">The ‘resilient-circuits’ components run as an unprivileged user, typically named `integration`. If you do not already have an `integration` user configured on your appliance, create it now. </w:t>
      </w:r>
    </w:p>
    <w:p w:rsidR="00054DAF" w:rsidRDefault="007E3FFD">
      <w:pPr>
        <w:spacing w:after="143"/>
        <w:ind w:left="-5" w:right="66"/>
      </w:pPr>
      <w:r>
        <w:t xml:space="preserve">Perform the following to configure and run the integration: </w:t>
      </w:r>
    </w:p>
    <w:p w:rsidR="00054DAF" w:rsidRDefault="007E3FFD">
      <w:pPr>
        <w:numPr>
          <w:ilvl w:val="0"/>
          <w:numId w:val="3"/>
        </w:numPr>
        <w:spacing w:after="77"/>
        <w:ind w:right="66" w:hanging="360"/>
      </w:pPr>
      <w:r>
        <w:t>Using ‘</w:t>
      </w:r>
      <w:proofErr w:type="spellStart"/>
      <w:r>
        <w:t>sudo</w:t>
      </w:r>
      <w:proofErr w:type="spellEnd"/>
      <w:r>
        <w:t xml:space="preserve">’, become the integration user.  </w:t>
      </w:r>
    </w:p>
    <w:p w:rsidR="00054DAF" w:rsidRDefault="007E3FFD">
      <w:pPr>
        <w:shd w:val="clear" w:color="auto" w:fill="F2F2F2"/>
        <w:spacing w:after="144" w:line="249" w:lineRule="auto"/>
        <w:ind w:left="730" w:right="0"/>
      </w:pPr>
      <w:proofErr w:type="spellStart"/>
      <w:r>
        <w:rPr>
          <w:rFonts w:ascii="Courier New" w:eastAsia="Courier New" w:hAnsi="Courier New" w:cs="Courier New"/>
          <w:sz w:val="18"/>
        </w:rPr>
        <w:t>sudo</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su</w:t>
      </w:r>
      <w:proofErr w:type="spellEnd"/>
      <w:r>
        <w:rPr>
          <w:rFonts w:ascii="Courier New" w:eastAsia="Courier New" w:hAnsi="Courier New" w:cs="Courier New"/>
          <w:sz w:val="18"/>
        </w:rPr>
        <w:t xml:space="preserve"> - integration </w:t>
      </w:r>
    </w:p>
    <w:p w:rsidR="00054DAF" w:rsidRDefault="007E3FFD">
      <w:pPr>
        <w:numPr>
          <w:ilvl w:val="0"/>
          <w:numId w:val="3"/>
        </w:numPr>
        <w:spacing w:after="20"/>
        <w:ind w:right="66" w:hanging="360"/>
      </w:pPr>
      <w:r>
        <w:t xml:space="preserve">From the account used for Integrations, use one of the following commands to configure the Splunk settings. Use –c to create new environments or –u to update existing environments: </w:t>
      </w:r>
    </w:p>
    <w:p w:rsidR="00054DAF" w:rsidRDefault="007E3FFD">
      <w:pPr>
        <w:shd w:val="clear" w:color="auto" w:fill="F2F2F2"/>
        <w:spacing w:after="145" w:line="249" w:lineRule="auto"/>
        <w:ind w:left="730" w:right="0"/>
      </w:pPr>
      <w:r>
        <w:rPr>
          <w:rFonts w:ascii="Courier New" w:eastAsia="Courier New" w:hAnsi="Courier New" w:cs="Courier New"/>
          <w:sz w:val="18"/>
        </w:rPr>
        <w:t xml:space="preserve">resilient-circuits config -c  </w:t>
      </w:r>
    </w:p>
    <w:p w:rsidR="00054DAF" w:rsidRDefault="007E3FFD">
      <w:pPr>
        <w:spacing w:after="17"/>
        <w:ind w:left="730" w:right="66"/>
      </w:pPr>
      <w:r>
        <w:t xml:space="preserve">OR </w:t>
      </w:r>
    </w:p>
    <w:p w:rsidR="00054DAF" w:rsidRDefault="007E3FFD">
      <w:pPr>
        <w:shd w:val="clear" w:color="auto" w:fill="F2F2F2"/>
        <w:spacing w:after="144" w:line="249" w:lineRule="auto"/>
        <w:ind w:left="730" w:right="0"/>
      </w:pPr>
      <w:r>
        <w:rPr>
          <w:rFonts w:ascii="Courier New" w:eastAsia="Courier New" w:hAnsi="Courier New" w:cs="Courier New"/>
          <w:sz w:val="18"/>
        </w:rPr>
        <w:t xml:space="preserve">resilient-circuits config -u </w:t>
      </w:r>
    </w:p>
    <w:p w:rsidR="00054DAF" w:rsidRDefault="007E3FFD">
      <w:pPr>
        <w:numPr>
          <w:ilvl w:val="0"/>
          <w:numId w:val="3"/>
        </w:numPr>
        <w:ind w:right="66" w:hanging="360"/>
      </w:pPr>
      <w:r>
        <w:t>Edit the .resilient/</w:t>
      </w:r>
      <w:proofErr w:type="spellStart"/>
      <w:r>
        <w:t>app.config</w:t>
      </w:r>
      <w:proofErr w:type="spellEnd"/>
      <w:r>
        <w:t xml:space="preserve"> configuration. </w:t>
      </w:r>
    </w:p>
    <w:p w:rsidR="00054DAF" w:rsidRDefault="007E3FFD">
      <w:pPr>
        <w:numPr>
          <w:ilvl w:val="1"/>
          <w:numId w:val="3"/>
        </w:numPr>
        <w:ind w:right="66" w:hanging="360"/>
      </w:pPr>
      <w:r>
        <w:t xml:space="preserve">In the [resilient] section, ensure that you provide all the information needed to connect to the Resilient platform. </w:t>
      </w:r>
    </w:p>
    <w:p w:rsidR="00054DAF" w:rsidRDefault="007E3FFD">
      <w:pPr>
        <w:numPr>
          <w:ilvl w:val="1"/>
          <w:numId w:val="3"/>
        </w:numPr>
        <w:spacing w:after="8"/>
        <w:ind w:right="66" w:hanging="360"/>
      </w:pPr>
      <w:r>
        <w:t>In the [</w:t>
      </w:r>
      <w:proofErr w:type="spellStart"/>
      <w:r>
        <w:t>fn_splunk_integration</w:t>
      </w:r>
      <w:proofErr w:type="spellEnd"/>
      <w:r>
        <w:t xml:space="preserve">] section, edit the settings as required. </w:t>
      </w:r>
    </w:p>
    <w:tbl>
      <w:tblPr>
        <w:tblStyle w:val="TableGrid"/>
        <w:tblW w:w="7619" w:type="dxa"/>
        <w:tblInd w:w="1051" w:type="dxa"/>
        <w:tblCellMar>
          <w:top w:w="41" w:type="dxa"/>
          <w:left w:w="29" w:type="dxa"/>
          <w:right w:w="65" w:type="dxa"/>
        </w:tblCellMar>
        <w:tblLook w:val="04A0" w:firstRow="1" w:lastRow="0" w:firstColumn="1" w:lastColumn="0" w:noHBand="0" w:noVBand="1"/>
      </w:tblPr>
      <w:tblGrid>
        <w:gridCol w:w="7619"/>
      </w:tblGrid>
      <w:tr w:rsidR="00054DAF">
        <w:trPr>
          <w:trHeight w:val="1020"/>
        </w:trPr>
        <w:tc>
          <w:tcPr>
            <w:tcW w:w="7619" w:type="dxa"/>
            <w:tcBorders>
              <w:top w:val="nil"/>
              <w:left w:val="nil"/>
              <w:bottom w:val="nil"/>
              <w:right w:val="nil"/>
            </w:tcBorders>
            <w:shd w:val="clear" w:color="auto" w:fill="F2F2F2"/>
          </w:tcPr>
          <w:p w:rsidR="00D107F0" w:rsidRDefault="00B67EA1" w:rsidP="00D107F0">
            <w:pPr>
              <w:pStyle w:val="code"/>
              <w:keepNext/>
              <w:ind w:left="0"/>
              <w:contextualSpacing/>
            </w:pPr>
            <w:r>
              <w:t>host</w:t>
            </w:r>
            <w:r w:rsidR="00D107F0" w:rsidRPr="004865E2">
              <w:t>=&lt;</w:t>
            </w:r>
            <w:proofErr w:type="spellStart"/>
            <w:r w:rsidR="00D107F0">
              <w:rPr>
                <w:i/>
              </w:rPr>
              <w:t>splunk</w:t>
            </w:r>
            <w:proofErr w:type="spellEnd"/>
            <w:r w:rsidR="00D107F0" w:rsidRPr="00FF3F21">
              <w:rPr>
                <w:i/>
              </w:rPr>
              <w:t xml:space="preserve"> </w:t>
            </w:r>
            <w:proofErr w:type="spellStart"/>
            <w:r w:rsidR="00D107F0" w:rsidRPr="00FF3F21">
              <w:rPr>
                <w:i/>
              </w:rPr>
              <w:t>url</w:t>
            </w:r>
            <w:proofErr w:type="spellEnd"/>
            <w:r w:rsidR="00D107F0">
              <w:t>&gt;</w:t>
            </w:r>
          </w:p>
          <w:p w:rsidR="00D107F0" w:rsidRDefault="00D107F0" w:rsidP="00D107F0">
            <w:pPr>
              <w:pStyle w:val="code"/>
              <w:keepNext/>
              <w:ind w:left="0"/>
              <w:contextualSpacing/>
            </w:pPr>
            <w:r>
              <w:t>port=&lt;8089 or the customized port&gt;</w:t>
            </w:r>
          </w:p>
          <w:p w:rsidR="00D107F0" w:rsidRDefault="00D107F0" w:rsidP="00D107F0">
            <w:pPr>
              <w:pStyle w:val="code"/>
              <w:keepNext/>
              <w:ind w:left="0"/>
              <w:contextualSpacing/>
            </w:pPr>
            <w:r>
              <w:t>username=&lt;</w:t>
            </w:r>
            <w:proofErr w:type="spellStart"/>
            <w:r>
              <w:rPr>
                <w:i/>
              </w:rPr>
              <w:t>splunk</w:t>
            </w:r>
            <w:proofErr w:type="spellEnd"/>
            <w:r w:rsidRPr="00FF3F21">
              <w:rPr>
                <w:i/>
              </w:rPr>
              <w:t xml:space="preserve"> access user</w:t>
            </w:r>
            <w:r>
              <w:t>&gt;</w:t>
            </w:r>
          </w:p>
          <w:p w:rsidR="00D107F0" w:rsidRDefault="00D107F0" w:rsidP="00D107F0">
            <w:pPr>
              <w:pStyle w:val="code"/>
              <w:keepNext/>
              <w:ind w:left="0"/>
              <w:contextualSpacing/>
            </w:pPr>
            <w:proofErr w:type="spellStart"/>
            <w:r>
              <w:t>splunkpassword</w:t>
            </w:r>
            <w:proofErr w:type="spellEnd"/>
            <w:r>
              <w:t>=&lt;</w:t>
            </w:r>
            <w:proofErr w:type="spellStart"/>
            <w:r>
              <w:rPr>
                <w:i/>
              </w:rPr>
              <w:t>splunk</w:t>
            </w:r>
            <w:proofErr w:type="spellEnd"/>
            <w:r w:rsidRPr="00FF3F21">
              <w:rPr>
                <w:i/>
              </w:rPr>
              <w:t xml:space="preserve"> access password</w:t>
            </w:r>
            <w:r>
              <w:rPr>
                <w:i/>
              </w:rPr>
              <w:t>, key-ring protection recommended</w:t>
            </w:r>
            <w:r>
              <w:t>&gt;</w:t>
            </w:r>
          </w:p>
          <w:p w:rsidR="00054DAF" w:rsidRDefault="00D107F0" w:rsidP="00D107F0">
            <w:pPr>
              <w:pStyle w:val="code"/>
              <w:keepNext/>
              <w:ind w:left="0"/>
              <w:contextualSpacing/>
            </w:pPr>
            <w:proofErr w:type="spellStart"/>
            <w:r>
              <w:t>verify_cert</w:t>
            </w:r>
            <w:proofErr w:type="spellEnd"/>
            <w:r>
              <w:t>=[</w:t>
            </w:r>
            <w:proofErr w:type="spellStart"/>
            <w:r>
              <w:t>true|false</w:t>
            </w:r>
            <w:proofErr w:type="spellEnd"/>
            <w:r>
              <w:t xml:space="preserve">] </w:t>
            </w:r>
          </w:p>
        </w:tc>
      </w:tr>
    </w:tbl>
    <w:p w:rsidR="00054DAF" w:rsidRDefault="007E3FFD">
      <w:pPr>
        <w:spacing w:after="313"/>
        <w:ind w:left="370" w:right="66"/>
      </w:pPr>
      <w:r>
        <w:t xml:space="preserve">Use “false” for self-signed certificates. </w:t>
      </w:r>
    </w:p>
    <w:p w:rsidR="00054DAF" w:rsidRDefault="007E3FFD">
      <w:pPr>
        <w:pStyle w:val="Heading2"/>
        <w:ind w:left="-5"/>
      </w:pPr>
      <w:r>
        <w:lastRenderedPageBreak/>
        <w:t xml:space="preserve">Deploy customizations into the Resilient platform </w:t>
      </w:r>
    </w:p>
    <w:p w:rsidR="00054DAF" w:rsidRDefault="007E3FFD">
      <w:pPr>
        <w:ind w:left="-5" w:right="66"/>
      </w:pPr>
      <w:r>
        <w:t xml:space="preserve">The package contains function definitions that you can use in workflows, and also includes example workflows and rules that show how to use these functions. </w:t>
      </w:r>
    </w:p>
    <w:p w:rsidR="00054DAF" w:rsidRDefault="007E3FFD">
      <w:pPr>
        <w:spacing w:after="77"/>
        <w:ind w:left="-5" w:right="66"/>
      </w:pPr>
      <w:r>
        <w:t xml:space="preserve">Install these customizations to the Resilient platform with the following command: </w:t>
      </w:r>
    </w:p>
    <w:p w:rsidR="00054DAF" w:rsidRDefault="007E3FFD">
      <w:pPr>
        <w:shd w:val="clear" w:color="auto" w:fill="F2F2F2"/>
        <w:spacing w:after="144" w:line="249" w:lineRule="auto"/>
        <w:ind w:left="535" w:right="0"/>
      </w:pPr>
      <w:proofErr w:type="gramStart"/>
      <w:r>
        <w:rPr>
          <w:rFonts w:ascii="Courier New" w:eastAsia="Courier New" w:hAnsi="Courier New" w:cs="Courier New"/>
          <w:sz w:val="18"/>
        </w:rPr>
        <w:t>resilient-circuits</w:t>
      </w:r>
      <w:proofErr w:type="gramEnd"/>
      <w:r>
        <w:rPr>
          <w:rFonts w:ascii="Courier New" w:eastAsia="Courier New" w:hAnsi="Courier New" w:cs="Courier New"/>
          <w:sz w:val="18"/>
        </w:rPr>
        <w:t xml:space="preserve"> customize </w:t>
      </w:r>
    </w:p>
    <w:p w:rsidR="00054DAF" w:rsidRDefault="007E3FFD">
      <w:pPr>
        <w:spacing w:after="315"/>
        <w:ind w:left="-5" w:right="66"/>
      </w:pPr>
      <w:r>
        <w:t xml:space="preserve">You will be prompted to import the functions and associated message destinations, workflows, and so on.  Note that users can arrange custom fields and data tables in the Layout to suit their particular needs.  </w:t>
      </w:r>
    </w:p>
    <w:p w:rsidR="00054DAF" w:rsidRDefault="007E3FFD">
      <w:pPr>
        <w:pStyle w:val="Heading2"/>
        <w:ind w:left="-5"/>
      </w:pPr>
      <w:r>
        <w:t xml:space="preserve">Run the integration framework </w:t>
      </w:r>
    </w:p>
    <w:p w:rsidR="00054DAF" w:rsidRDefault="007E3FFD">
      <w:pPr>
        <w:spacing w:after="75"/>
        <w:ind w:left="-5" w:right="66"/>
      </w:pPr>
      <w:r>
        <w:t xml:space="preserve">Run the integration manually with the following command: </w:t>
      </w:r>
    </w:p>
    <w:p w:rsidR="00054DAF" w:rsidRDefault="007E3FFD">
      <w:pPr>
        <w:shd w:val="clear" w:color="auto" w:fill="F2F2F2"/>
        <w:spacing w:after="144" w:line="249" w:lineRule="auto"/>
        <w:ind w:left="535" w:right="0"/>
      </w:pPr>
      <w:proofErr w:type="gramStart"/>
      <w:r>
        <w:rPr>
          <w:rFonts w:ascii="Courier New" w:eastAsia="Courier New" w:hAnsi="Courier New" w:cs="Courier New"/>
          <w:sz w:val="18"/>
        </w:rPr>
        <w:t>resilient-circuits</w:t>
      </w:r>
      <w:proofErr w:type="gramEnd"/>
      <w:r>
        <w:rPr>
          <w:rFonts w:ascii="Courier New" w:eastAsia="Courier New" w:hAnsi="Courier New" w:cs="Courier New"/>
          <w:sz w:val="18"/>
        </w:rPr>
        <w:t xml:space="preserve"> run </w:t>
      </w:r>
    </w:p>
    <w:p w:rsidR="00054DAF" w:rsidRDefault="007E3FFD">
      <w:pPr>
        <w:ind w:left="-5" w:right="66"/>
      </w:pPr>
      <w:r>
        <w:t xml:space="preserve">The resilient-circuits command starts, loads its components, and continues to run until interrupted. If it stops immediately with an error message, check your configuration values and retry. </w:t>
      </w:r>
    </w:p>
    <w:p w:rsidR="00054DAF" w:rsidRDefault="007E3FFD">
      <w:pPr>
        <w:pStyle w:val="Heading2"/>
        <w:ind w:left="-5"/>
      </w:pPr>
      <w:r>
        <w:t xml:space="preserve">Configuration of </w:t>
      </w:r>
      <w:proofErr w:type="gramStart"/>
      <w:r>
        <w:t>resilient-circuits</w:t>
      </w:r>
      <w:proofErr w:type="gramEnd"/>
      <w:r>
        <w:t xml:space="preserve"> for </w:t>
      </w:r>
      <w:proofErr w:type="spellStart"/>
      <w:r>
        <w:t>restartability</w:t>
      </w:r>
      <w:proofErr w:type="spellEnd"/>
      <w:r>
        <w:t xml:space="preserve"> </w:t>
      </w:r>
    </w:p>
    <w:p w:rsidR="00054DAF" w:rsidRDefault="007E3FFD">
      <w:pPr>
        <w:spacing w:after="133"/>
        <w:ind w:left="-5" w:right="66"/>
      </w:pPr>
      <w:r>
        <w:t xml:space="preserve">For normal operation, </w:t>
      </w:r>
      <w:proofErr w:type="gramStart"/>
      <w:r>
        <w:t>resilient-circuits</w:t>
      </w:r>
      <w:proofErr w:type="gramEnd"/>
      <w:r>
        <w:t xml:space="preserve"> must run </w:t>
      </w:r>
      <w:r>
        <w:rPr>
          <w:u w:val="single" w:color="000000"/>
        </w:rPr>
        <w:t>continuously</w:t>
      </w:r>
      <w:r>
        <w:t xml:space="preserve">.  The recommended way to do this is to configure the service to automatically run at startup. On a Red Hat appliance, this is done using a </w:t>
      </w:r>
      <w:proofErr w:type="spellStart"/>
      <w:r>
        <w:t>systemd</w:t>
      </w:r>
      <w:proofErr w:type="spellEnd"/>
      <w:r>
        <w:t xml:space="preserve"> unit file such as the one below. You may need to change the paths to your working directory and </w:t>
      </w:r>
      <w:proofErr w:type="spellStart"/>
      <w:r>
        <w:t>app.config</w:t>
      </w:r>
      <w:proofErr w:type="spellEnd"/>
      <w:r>
        <w:t xml:space="preserve">. </w:t>
      </w:r>
    </w:p>
    <w:p w:rsidR="00054DAF" w:rsidRDefault="007E3FFD">
      <w:pPr>
        <w:spacing w:after="77"/>
        <w:ind w:left="-5" w:right="66"/>
      </w:pPr>
      <w:r>
        <w:t>The unit file should be named ‘</w:t>
      </w:r>
      <w:proofErr w:type="spellStart"/>
      <w:r>
        <w:t>resilient_circuits.service</w:t>
      </w:r>
      <w:proofErr w:type="spellEnd"/>
      <w:r>
        <w:t xml:space="preserve">’: </w:t>
      </w:r>
    </w:p>
    <w:p w:rsidR="00054DAF" w:rsidRDefault="007E3FFD" w:rsidP="007D19FE">
      <w:pPr>
        <w:shd w:val="clear" w:color="auto" w:fill="F2F2F2"/>
        <w:spacing w:after="144" w:line="249" w:lineRule="auto"/>
        <w:ind w:left="360" w:right="0"/>
      </w:pPr>
      <w:proofErr w:type="spellStart"/>
      <w:r>
        <w:rPr>
          <w:rFonts w:ascii="Courier New" w:eastAsia="Courier New" w:hAnsi="Courier New" w:cs="Courier New"/>
          <w:sz w:val="18"/>
        </w:rPr>
        <w:t>sudo</w:t>
      </w:r>
      <w:proofErr w:type="spellEnd"/>
      <w:r>
        <w:rPr>
          <w:rFonts w:ascii="Courier New" w:eastAsia="Courier New" w:hAnsi="Courier New" w:cs="Courier New"/>
          <w:sz w:val="18"/>
        </w:rPr>
        <w:t xml:space="preserve"> vi /</w:t>
      </w:r>
      <w:proofErr w:type="spellStart"/>
      <w:r>
        <w:rPr>
          <w:rFonts w:ascii="Courier New" w:eastAsia="Courier New" w:hAnsi="Courier New" w:cs="Courier New"/>
          <w:sz w:val="18"/>
        </w:rPr>
        <w:t>etc</w:t>
      </w:r>
      <w:proofErr w:type="spellEnd"/>
      <w:r>
        <w:rPr>
          <w:rFonts w:ascii="Courier New" w:eastAsia="Courier New" w:hAnsi="Courier New" w:cs="Courier New"/>
          <w:sz w:val="18"/>
        </w:rPr>
        <w:t>/</w:t>
      </w:r>
      <w:proofErr w:type="spellStart"/>
      <w:r>
        <w:rPr>
          <w:rFonts w:ascii="Courier New" w:eastAsia="Courier New" w:hAnsi="Courier New" w:cs="Courier New"/>
          <w:sz w:val="18"/>
        </w:rPr>
        <w:t>systemd</w:t>
      </w:r>
      <w:proofErr w:type="spellEnd"/>
      <w:r>
        <w:rPr>
          <w:rFonts w:ascii="Courier New" w:eastAsia="Courier New" w:hAnsi="Courier New" w:cs="Courier New"/>
          <w:sz w:val="18"/>
        </w:rPr>
        <w:t>/system/</w:t>
      </w:r>
      <w:proofErr w:type="spellStart"/>
      <w:r>
        <w:rPr>
          <w:rFonts w:ascii="Courier New" w:eastAsia="Courier New" w:hAnsi="Courier New" w:cs="Courier New"/>
          <w:sz w:val="18"/>
        </w:rPr>
        <w:t>resilient_circuits.service</w:t>
      </w:r>
      <w:proofErr w:type="spellEnd"/>
      <w:r>
        <w:rPr>
          <w:rFonts w:ascii="Courier New" w:eastAsia="Courier New" w:hAnsi="Courier New" w:cs="Courier New"/>
          <w:sz w:val="18"/>
        </w:rPr>
        <w:t xml:space="preserve"> </w:t>
      </w:r>
    </w:p>
    <w:p w:rsidR="00054DAF" w:rsidRDefault="007E3FFD">
      <w:pPr>
        <w:spacing w:after="75"/>
        <w:ind w:left="-5" w:right="66"/>
      </w:pPr>
      <w:r>
        <w:t xml:space="preserve">The contents: </w:t>
      </w:r>
    </w:p>
    <w:p w:rsidR="00054DAF" w:rsidRDefault="007E3FFD" w:rsidP="007D19FE">
      <w:pPr>
        <w:shd w:val="clear" w:color="auto" w:fill="F2F2F2"/>
        <w:spacing w:after="10" w:line="249" w:lineRule="auto"/>
        <w:ind w:left="360" w:right="0"/>
      </w:pPr>
      <w:r>
        <w:rPr>
          <w:rFonts w:ascii="Courier New" w:eastAsia="Courier New" w:hAnsi="Courier New" w:cs="Courier New"/>
          <w:sz w:val="18"/>
        </w:rPr>
        <w:t xml:space="preserve">[Unit] </w:t>
      </w:r>
    </w:p>
    <w:p w:rsidR="00054DAF" w:rsidRDefault="007E3FFD" w:rsidP="007D19FE">
      <w:pPr>
        <w:shd w:val="clear" w:color="auto" w:fill="F2F2F2"/>
        <w:spacing w:after="10" w:line="249" w:lineRule="auto"/>
        <w:ind w:left="360" w:right="0"/>
      </w:pPr>
      <w:r>
        <w:rPr>
          <w:rFonts w:ascii="Courier New" w:eastAsia="Courier New" w:hAnsi="Courier New" w:cs="Courier New"/>
          <w:sz w:val="18"/>
        </w:rPr>
        <w:t xml:space="preserve">Description=Resilient-Circuits Service </w:t>
      </w:r>
    </w:p>
    <w:p w:rsidR="00054DAF" w:rsidRDefault="007E3FFD" w:rsidP="007D19FE">
      <w:pPr>
        <w:shd w:val="clear" w:color="auto" w:fill="F2F2F2"/>
        <w:spacing w:after="10" w:line="249" w:lineRule="auto"/>
        <w:ind w:left="360" w:right="0"/>
      </w:pPr>
      <w:r>
        <w:rPr>
          <w:rFonts w:ascii="Courier New" w:eastAsia="Courier New" w:hAnsi="Courier New" w:cs="Courier New"/>
          <w:sz w:val="18"/>
        </w:rPr>
        <w:t>After=</w:t>
      </w:r>
      <w:proofErr w:type="spellStart"/>
      <w:r>
        <w:rPr>
          <w:rFonts w:ascii="Courier New" w:eastAsia="Courier New" w:hAnsi="Courier New" w:cs="Courier New"/>
          <w:sz w:val="18"/>
        </w:rPr>
        <w:t>resilient.service</w:t>
      </w:r>
      <w:proofErr w:type="spellEnd"/>
      <w:r>
        <w:rPr>
          <w:rFonts w:ascii="Courier New" w:eastAsia="Courier New" w:hAnsi="Courier New" w:cs="Courier New"/>
          <w:sz w:val="18"/>
        </w:rPr>
        <w:t xml:space="preserve"> </w:t>
      </w:r>
    </w:p>
    <w:p w:rsidR="00054DAF" w:rsidRDefault="007E3FFD" w:rsidP="007D19FE">
      <w:pPr>
        <w:shd w:val="clear" w:color="auto" w:fill="F2F2F2"/>
        <w:spacing w:after="111" w:line="249" w:lineRule="auto"/>
        <w:ind w:left="360" w:right="0"/>
      </w:pPr>
      <w:r>
        <w:rPr>
          <w:rFonts w:ascii="Courier New" w:eastAsia="Courier New" w:hAnsi="Courier New" w:cs="Courier New"/>
          <w:sz w:val="18"/>
        </w:rPr>
        <w:t>Requires=</w:t>
      </w:r>
      <w:proofErr w:type="spellStart"/>
      <w:r>
        <w:rPr>
          <w:rFonts w:ascii="Courier New" w:eastAsia="Courier New" w:hAnsi="Courier New" w:cs="Courier New"/>
          <w:sz w:val="18"/>
        </w:rPr>
        <w:t>resilient.service</w:t>
      </w:r>
      <w:proofErr w:type="spellEnd"/>
      <w:r>
        <w:rPr>
          <w:rFonts w:ascii="Courier New" w:eastAsia="Courier New" w:hAnsi="Courier New" w:cs="Courier New"/>
          <w:sz w:val="18"/>
        </w:rPr>
        <w:t xml:space="preserve"> </w:t>
      </w:r>
    </w:p>
    <w:p w:rsidR="00054DAF" w:rsidRDefault="007E3FFD" w:rsidP="007D19FE">
      <w:pPr>
        <w:shd w:val="clear" w:color="auto" w:fill="F2F2F2"/>
        <w:spacing w:after="10" w:line="249" w:lineRule="auto"/>
        <w:ind w:left="360" w:right="0"/>
      </w:pPr>
      <w:r>
        <w:rPr>
          <w:rFonts w:ascii="Courier New" w:eastAsia="Courier New" w:hAnsi="Courier New" w:cs="Courier New"/>
          <w:sz w:val="18"/>
        </w:rPr>
        <w:t xml:space="preserve">[Service] </w:t>
      </w:r>
    </w:p>
    <w:p w:rsidR="00054DAF" w:rsidRDefault="007E3FFD" w:rsidP="007D19FE">
      <w:pPr>
        <w:shd w:val="clear" w:color="auto" w:fill="F2F2F2"/>
        <w:spacing w:after="10" w:line="249" w:lineRule="auto"/>
        <w:ind w:left="360" w:right="0"/>
      </w:pPr>
      <w:r>
        <w:rPr>
          <w:rFonts w:ascii="Courier New" w:eastAsia="Courier New" w:hAnsi="Courier New" w:cs="Courier New"/>
          <w:sz w:val="18"/>
        </w:rPr>
        <w:t xml:space="preserve">Type=simple </w:t>
      </w:r>
    </w:p>
    <w:p w:rsidR="00054DAF" w:rsidRDefault="007E3FFD" w:rsidP="007D19FE">
      <w:pPr>
        <w:shd w:val="clear" w:color="auto" w:fill="F2F2F2"/>
        <w:spacing w:after="10" w:line="249" w:lineRule="auto"/>
        <w:ind w:left="360" w:right="0"/>
      </w:pPr>
      <w:r>
        <w:rPr>
          <w:rFonts w:ascii="Courier New" w:eastAsia="Courier New" w:hAnsi="Courier New" w:cs="Courier New"/>
          <w:sz w:val="18"/>
        </w:rPr>
        <w:t xml:space="preserve">User=integration </w:t>
      </w:r>
    </w:p>
    <w:p w:rsidR="00054DAF" w:rsidRDefault="007E3FFD" w:rsidP="007D19FE">
      <w:pPr>
        <w:shd w:val="clear" w:color="auto" w:fill="F2F2F2"/>
        <w:spacing w:after="10" w:line="249" w:lineRule="auto"/>
        <w:ind w:left="360" w:right="0"/>
      </w:pPr>
      <w:proofErr w:type="spellStart"/>
      <w:r>
        <w:rPr>
          <w:rFonts w:ascii="Courier New" w:eastAsia="Courier New" w:hAnsi="Courier New" w:cs="Courier New"/>
          <w:sz w:val="18"/>
        </w:rPr>
        <w:t>WorkingDirectory</w:t>
      </w:r>
      <w:proofErr w:type="spellEnd"/>
      <w:r>
        <w:rPr>
          <w:rFonts w:ascii="Courier New" w:eastAsia="Courier New" w:hAnsi="Courier New" w:cs="Courier New"/>
          <w:sz w:val="18"/>
        </w:rPr>
        <w:t xml:space="preserve">=/home/integration </w:t>
      </w:r>
    </w:p>
    <w:p w:rsidR="00054DAF" w:rsidRDefault="007E3FFD" w:rsidP="007D19FE">
      <w:pPr>
        <w:shd w:val="clear" w:color="auto" w:fill="F2F2F2"/>
        <w:spacing w:after="10" w:line="249" w:lineRule="auto"/>
        <w:ind w:left="360" w:right="0"/>
      </w:pPr>
      <w:proofErr w:type="spellStart"/>
      <w:r>
        <w:rPr>
          <w:rFonts w:ascii="Courier New" w:eastAsia="Courier New" w:hAnsi="Courier New" w:cs="Courier New"/>
          <w:sz w:val="18"/>
        </w:rPr>
        <w:t>ExecStart</w:t>
      </w:r>
      <w:proofErr w:type="spellEnd"/>
      <w:r>
        <w:rPr>
          <w:rFonts w:ascii="Courier New" w:eastAsia="Courier New" w:hAnsi="Courier New" w:cs="Courier New"/>
          <w:sz w:val="18"/>
        </w:rPr>
        <w:t>=/</w:t>
      </w:r>
      <w:proofErr w:type="spellStart"/>
      <w:r>
        <w:rPr>
          <w:rFonts w:ascii="Courier New" w:eastAsia="Courier New" w:hAnsi="Courier New" w:cs="Courier New"/>
          <w:sz w:val="18"/>
        </w:rPr>
        <w:t>usr</w:t>
      </w:r>
      <w:proofErr w:type="spellEnd"/>
      <w:r>
        <w:rPr>
          <w:rFonts w:ascii="Courier New" w:eastAsia="Courier New" w:hAnsi="Courier New" w:cs="Courier New"/>
          <w:sz w:val="18"/>
        </w:rPr>
        <w:t>/local/bin/</w:t>
      </w:r>
      <w:proofErr w:type="gramStart"/>
      <w:r>
        <w:rPr>
          <w:rFonts w:ascii="Courier New" w:eastAsia="Courier New" w:hAnsi="Courier New" w:cs="Courier New"/>
          <w:sz w:val="18"/>
        </w:rPr>
        <w:t>resilient-circuits</w:t>
      </w:r>
      <w:proofErr w:type="gramEnd"/>
      <w:r>
        <w:rPr>
          <w:rFonts w:ascii="Courier New" w:eastAsia="Courier New" w:hAnsi="Courier New" w:cs="Courier New"/>
          <w:sz w:val="18"/>
        </w:rPr>
        <w:t xml:space="preserve"> run </w:t>
      </w:r>
    </w:p>
    <w:p w:rsidR="00054DAF" w:rsidRDefault="007E3FFD" w:rsidP="007D19FE">
      <w:pPr>
        <w:shd w:val="clear" w:color="auto" w:fill="F2F2F2"/>
        <w:spacing w:after="10" w:line="249" w:lineRule="auto"/>
        <w:ind w:left="360" w:right="0"/>
      </w:pPr>
      <w:r>
        <w:rPr>
          <w:rFonts w:ascii="Courier New" w:eastAsia="Courier New" w:hAnsi="Courier New" w:cs="Courier New"/>
          <w:sz w:val="18"/>
        </w:rPr>
        <w:t xml:space="preserve">Restart=always </w:t>
      </w:r>
    </w:p>
    <w:p w:rsidR="00054DAF" w:rsidRDefault="007E3FFD" w:rsidP="007D19FE">
      <w:pPr>
        <w:shd w:val="clear" w:color="auto" w:fill="F2F2F2"/>
        <w:spacing w:after="10" w:line="249" w:lineRule="auto"/>
        <w:ind w:left="360" w:right="0"/>
      </w:pPr>
      <w:proofErr w:type="spellStart"/>
      <w:r>
        <w:rPr>
          <w:rFonts w:ascii="Courier New" w:eastAsia="Courier New" w:hAnsi="Courier New" w:cs="Courier New"/>
          <w:sz w:val="18"/>
        </w:rPr>
        <w:t>TimeoutSec</w:t>
      </w:r>
      <w:proofErr w:type="spellEnd"/>
      <w:r>
        <w:rPr>
          <w:rFonts w:ascii="Courier New" w:eastAsia="Courier New" w:hAnsi="Courier New" w:cs="Courier New"/>
          <w:sz w:val="18"/>
        </w:rPr>
        <w:t xml:space="preserve">=10 </w:t>
      </w:r>
    </w:p>
    <w:p w:rsidR="00054DAF" w:rsidRDefault="007E3FFD" w:rsidP="007D19FE">
      <w:pPr>
        <w:shd w:val="clear" w:color="auto" w:fill="F2F2F2"/>
        <w:spacing w:after="113" w:line="249" w:lineRule="auto"/>
        <w:ind w:left="360" w:right="-108"/>
      </w:pPr>
      <w:r>
        <w:rPr>
          <w:rFonts w:ascii="Courier New" w:eastAsia="Courier New" w:hAnsi="Courier New" w:cs="Courier New"/>
          <w:sz w:val="18"/>
        </w:rPr>
        <w:t xml:space="preserve">Environment=APP_CONFIG_FILE=/home/integration/.resilient/app.config Environment=APP_LOCK_FILE=/home/integration/.resilient/resilient_circuits. lock </w:t>
      </w:r>
    </w:p>
    <w:p w:rsidR="00054DAF" w:rsidRDefault="007E3FFD" w:rsidP="007D19FE">
      <w:pPr>
        <w:shd w:val="clear" w:color="auto" w:fill="F2F2F2"/>
        <w:spacing w:after="10" w:line="249" w:lineRule="auto"/>
        <w:ind w:left="360" w:right="0"/>
      </w:pPr>
      <w:r>
        <w:rPr>
          <w:rFonts w:ascii="Courier New" w:eastAsia="Courier New" w:hAnsi="Courier New" w:cs="Courier New"/>
          <w:sz w:val="18"/>
        </w:rPr>
        <w:t xml:space="preserve">[Install] </w:t>
      </w:r>
    </w:p>
    <w:p w:rsidR="00054DAF" w:rsidRDefault="007E3FFD" w:rsidP="007D19FE">
      <w:pPr>
        <w:shd w:val="clear" w:color="auto" w:fill="F2F2F2"/>
        <w:spacing w:after="144" w:line="249" w:lineRule="auto"/>
        <w:ind w:left="360" w:right="0"/>
      </w:pPr>
      <w:proofErr w:type="spellStart"/>
      <w:r>
        <w:rPr>
          <w:rFonts w:ascii="Courier New" w:eastAsia="Courier New" w:hAnsi="Courier New" w:cs="Courier New"/>
          <w:sz w:val="18"/>
        </w:rPr>
        <w:t>WantedBy</w:t>
      </w:r>
      <w:proofErr w:type="spellEnd"/>
      <w:r>
        <w:rPr>
          <w:rFonts w:ascii="Courier New" w:eastAsia="Courier New" w:hAnsi="Courier New" w:cs="Courier New"/>
          <w:sz w:val="18"/>
        </w:rPr>
        <w:t>=multi-</w:t>
      </w:r>
      <w:proofErr w:type="spellStart"/>
      <w:r>
        <w:rPr>
          <w:rFonts w:ascii="Courier New" w:eastAsia="Courier New" w:hAnsi="Courier New" w:cs="Courier New"/>
          <w:sz w:val="18"/>
        </w:rPr>
        <w:t>user.target</w:t>
      </w:r>
      <w:proofErr w:type="spellEnd"/>
      <w:r>
        <w:rPr>
          <w:rFonts w:ascii="Courier New" w:eastAsia="Courier New" w:hAnsi="Courier New" w:cs="Courier New"/>
          <w:sz w:val="18"/>
        </w:rPr>
        <w:t xml:space="preserve"> </w:t>
      </w:r>
    </w:p>
    <w:p w:rsidR="00054DAF" w:rsidRDefault="007E3FFD">
      <w:pPr>
        <w:spacing w:after="77"/>
        <w:ind w:left="-5" w:right="66"/>
      </w:pPr>
      <w:r>
        <w:t xml:space="preserve">Ensure that the service unit file is correctly permissioned: </w:t>
      </w:r>
    </w:p>
    <w:p w:rsidR="00054DAF" w:rsidRDefault="007E3FFD" w:rsidP="007D19FE">
      <w:pPr>
        <w:shd w:val="clear" w:color="auto" w:fill="F2F2F2"/>
        <w:spacing w:after="10" w:line="249" w:lineRule="auto"/>
        <w:ind w:left="360" w:right="0"/>
      </w:pPr>
      <w:proofErr w:type="spellStart"/>
      <w:r>
        <w:rPr>
          <w:rFonts w:ascii="Courier New" w:eastAsia="Courier New" w:hAnsi="Courier New" w:cs="Courier New"/>
          <w:sz w:val="18"/>
        </w:rPr>
        <w:t>sudo</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chmod</w:t>
      </w:r>
      <w:proofErr w:type="spellEnd"/>
      <w:r>
        <w:rPr>
          <w:rFonts w:ascii="Courier New" w:eastAsia="Courier New" w:hAnsi="Courier New" w:cs="Courier New"/>
          <w:sz w:val="18"/>
        </w:rPr>
        <w:t xml:space="preserve"> 664 /</w:t>
      </w:r>
      <w:proofErr w:type="spellStart"/>
      <w:r>
        <w:rPr>
          <w:rFonts w:ascii="Courier New" w:eastAsia="Courier New" w:hAnsi="Courier New" w:cs="Courier New"/>
          <w:sz w:val="18"/>
        </w:rPr>
        <w:t>etc</w:t>
      </w:r>
      <w:proofErr w:type="spellEnd"/>
      <w:r>
        <w:rPr>
          <w:rFonts w:ascii="Courier New" w:eastAsia="Courier New" w:hAnsi="Courier New" w:cs="Courier New"/>
          <w:sz w:val="18"/>
        </w:rPr>
        <w:t>/</w:t>
      </w:r>
      <w:proofErr w:type="spellStart"/>
      <w:r>
        <w:rPr>
          <w:rFonts w:ascii="Courier New" w:eastAsia="Courier New" w:hAnsi="Courier New" w:cs="Courier New"/>
          <w:sz w:val="18"/>
        </w:rPr>
        <w:t>systemd</w:t>
      </w:r>
      <w:proofErr w:type="spellEnd"/>
      <w:r>
        <w:rPr>
          <w:rFonts w:ascii="Courier New" w:eastAsia="Courier New" w:hAnsi="Courier New" w:cs="Courier New"/>
          <w:sz w:val="18"/>
        </w:rPr>
        <w:t>/system/</w:t>
      </w:r>
      <w:proofErr w:type="spellStart"/>
      <w:r>
        <w:rPr>
          <w:rFonts w:ascii="Courier New" w:eastAsia="Courier New" w:hAnsi="Courier New" w:cs="Courier New"/>
          <w:sz w:val="18"/>
        </w:rPr>
        <w:t>resilient_circuits.service</w:t>
      </w:r>
      <w:proofErr w:type="spellEnd"/>
      <w:r>
        <w:rPr>
          <w:rFonts w:ascii="Courier New" w:eastAsia="Courier New" w:hAnsi="Courier New" w:cs="Courier New"/>
          <w:sz w:val="18"/>
        </w:rPr>
        <w:t xml:space="preserve"> </w:t>
      </w:r>
    </w:p>
    <w:p w:rsidR="00054DAF" w:rsidRDefault="007E3FFD">
      <w:pPr>
        <w:pStyle w:val="Heading1"/>
        <w:ind w:left="-5"/>
      </w:pPr>
      <w:r>
        <w:t xml:space="preserve">Function Descriptions </w:t>
      </w:r>
    </w:p>
    <w:p w:rsidR="00054DAF" w:rsidRDefault="007E3FFD">
      <w:pPr>
        <w:ind w:left="-5" w:right="66"/>
      </w:pPr>
      <w:r>
        <w:t xml:space="preserve">In the Customization Settings section of the Resilient platform, you can verify that the following Splunk specific functions, workflows, data table, and rules are available by clicking their respective tabs. </w:t>
      </w:r>
    </w:p>
    <w:p w:rsidR="00054DAF" w:rsidRDefault="007E3FFD">
      <w:pPr>
        <w:spacing w:after="310"/>
        <w:ind w:left="-5" w:right="66"/>
      </w:pPr>
      <w:r>
        <w:t xml:space="preserve">Here are the details about how each function is used in the example workflows and rules. </w:t>
      </w:r>
    </w:p>
    <w:p w:rsidR="00054DAF" w:rsidRDefault="007E3FFD">
      <w:pPr>
        <w:pStyle w:val="Heading2"/>
        <w:ind w:left="-5"/>
      </w:pPr>
      <w:r>
        <w:lastRenderedPageBreak/>
        <w:t xml:space="preserve">Splunk Search </w:t>
      </w:r>
    </w:p>
    <w:p w:rsidR="00054DAF" w:rsidRDefault="007E3FFD">
      <w:pPr>
        <w:ind w:left="-5" w:right="66"/>
      </w:pPr>
      <w:r>
        <w:t xml:space="preserve">This function performs a query to fetch data from the Splunk server.  </w:t>
      </w:r>
    </w:p>
    <w:p w:rsidR="00054DAF" w:rsidRDefault="007E3FFD">
      <w:pPr>
        <w:spacing w:after="0" w:line="259" w:lineRule="auto"/>
        <w:ind w:left="0" w:right="8" w:firstLine="0"/>
        <w:jc w:val="right"/>
      </w:pPr>
      <w:r>
        <w:rPr>
          <w:noProof/>
        </w:rPr>
        <w:drawing>
          <wp:inline distT="0" distB="0" distL="0" distR="0">
            <wp:extent cx="5258632" cy="4516620"/>
            <wp:effectExtent l="25400" t="25400" r="88265" b="93980"/>
            <wp:docPr id="1169" name="Picture 1169" descr="/Users/yongjian.feng@ibm.com/Desktop/Screen Shot 2018-04-12 at 1.00.51 PM.png"/>
            <wp:cNvGraphicFramePr/>
            <a:graphic xmlns:a="http://schemas.openxmlformats.org/drawingml/2006/main">
              <a:graphicData uri="http://schemas.openxmlformats.org/drawingml/2006/picture">
                <pic:pic xmlns:pic="http://schemas.openxmlformats.org/drawingml/2006/picture">
                  <pic:nvPicPr>
                    <pic:cNvPr id="1169" name="Picture 1169"/>
                    <pic:cNvPicPr/>
                  </pic:nvPicPr>
                  <pic:blipFill>
                    <a:blip r:embed="rId9"/>
                    <a:stretch>
                      <a:fillRect/>
                    </a:stretch>
                  </pic:blipFill>
                  <pic:spPr>
                    <a:xfrm>
                      <a:off x="0" y="0"/>
                      <a:ext cx="5263625" cy="4520908"/>
                    </a:xfrm>
                    <a:prstGeom prst="rect">
                      <a:avLst/>
                    </a:prstGeom>
                    <a:effectLst>
                      <a:outerShdw blurRad="50800" dist="38100" dir="2700000" algn="tl" rotWithShape="0">
                        <a:prstClr val="black">
                          <a:alpha val="40000"/>
                        </a:prstClr>
                      </a:outerShdw>
                      <a:softEdge rad="0"/>
                    </a:effectLst>
                  </pic:spPr>
                </pic:pic>
              </a:graphicData>
            </a:graphic>
          </wp:inline>
        </w:drawing>
      </w:r>
      <w:r>
        <w:t xml:space="preserve"> </w:t>
      </w:r>
    </w:p>
    <w:p w:rsidR="00054DAF" w:rsidRDefault="007E3FFD">
      <w:pPr>
        <w:spacing w:after="30" w:line="259" w:lineRule="auto"/>
        <w:ind w:right="63"/>
        <w:jc w:val="center"/>
      </w:pPr>
      <w:r>
        <w:rPr>
          <w:rFonts w:ascii="Cambria" w:eastAsia="Cambria" w:hAnsi="Cambria" w:cs="Cambria"/>
          <w:i/>
          <w:color w:val="1F497D"/>
          <w:sz w:val="18"/>
        </w:rPr>
        <w:t xml:space="preserve">Figure 1: Splunk Search </w:t>
      </w:r>
    </w:p>
    <w:p w:rsidR="00054DAF" w:rsidRDefault="007E3FFD">
      <w:pPr>
        <w:ind w:left="-5" w:right="66"/>
      </w:pPr>
      <w:r>
        <w:t xml:space="preserve">As shown above, this function takes the following parameters: </w:t>
      </w:r>
    </w:p>
    <w:p w:rsidR="00054DAF" w:rsidRDefault="007E3FFD">
      <w:pPr>
        <w:numPr>
          <w:ilvl w:val="0"/>
          <w:numId w:val="4"/>
        </w:numPr>
        <w:ind w:right="66" w:hanging="360"/>
      </w:pPr>
      <w:proofErr w:type="spellStart"/>
      <w:r>
        <w:t>splunk_query</w:t>
      </w:r>
      <w:proofErr w:type="spellEnd"/>
      <w:r>
        <w:t xml:space="preserve">:  Query to perform. It contains demo template queries that you can select from within the workflow. The demo queries contain parameters which are replaced by the </w:t>
      </w:r>
      <w:proofErr w:type="spellStart"/>
      <w:r>
        <w:t>splunk_query_param</w:t>
      </w:r>
      <w:proofErr w:type="spellEnd"/>
      <w:r>
        <w:t xml:space="preserve">[n] below. For example, one demo query is: SELECT %param1% FROM events WHERE username=%param2% LAST %param3% MINUTES. Users can then set values for splunk_query_param1, splunk_query_param2, and splunk_query_param3 in the workflow. </w:t>
      </w:r>
    </w:p>
    <w:p w:rsidR="00054DAF" w:rsidRDefault="007E3FFD">
      <w:pPr>
        <w:numPr>
          <w:ilvl w:val="0"/>
          <w:numId w:val="4"/>
        </w:numPr>
        <w:ind w:right="66" w:hanging="360"/>
      </w:pPr>
      <w:proofErr w:type="spellStart"/>
      <w:r>
        <w:t>splunk_query_param</w:t>
      </w:r>
      <w:proofErr w:type="spellEnd"/>
      <w:r>
        <w:t xml:space="preserve">[n]:  parameters used in the query. </w:t>
      </w:r>
    </w:p>
    <w:p w:rsidR="00054DAF" w:rsidRDefault="007E3FFD">
      <w:pPr>
        <w:numPr>
          <w:ilvl w:val="0"/>
          <w:numId w:val="4"/>
        </w:numPr>
        <w:spacing w:after="76"/>
        <w:ind w:right="66" w:hanging="360"/>
      </w:pPr>
      <w:proofErr w:type="spellStart"/>
      <w:r>
        <w:t>splunk_max_</w:t>
      </w:r>
      <w:proofErr w:type="gramStart"/>
      <w:r>
        <w:t>return</w:t>
      </w:r>
      <w:proofErr w:type="spellEnd"/>
      <w:r>
        <w:t>:</w:t>
      </w:r>
      <w:proofErr w:type="gramEnd"/>
      <w:r>
        <w:t xml:space="preserve">  specifies how many events to return from Splunk. </w:t>
      </w:r>
    </w:p>
    <w:p w:rsidR="00054DAF" w:rsidRDefault="007E3FFD">
      <w:pPr>
        <w:ind w:left="-5" w:right="66"/>
      </w:pPr>
      <w:r>
        <w:t xml:space="preserve">The example workflow (object type = Artifact) that calls this function is “Example of searching Splunk ES </w:t>
      </w:r>
      <w:proofErr w:type="spellStart"/>
      <w:r>
        <w:t>ip_intel</w:t>
      </w:r>
      <w:proofErr w:type="spellEnd"/>
      <w:r>
        <w:t xml:space="preserve">”. The Input tab of this function is shown in Figure 2. It shows the mapping of the parameters; for example, %param1% in the query is mapped to </w:t>
      </w:r>
      <w:proofErr w:type="spellStart"/>
      <w:r>
        <w:t>ip_intel</w:t>
      </w:r>
      <w:proofErr w:type="spellEnd"/>
      <w:r>
        <w:t xml:space="preserve">.  </w:t>
      </w:r>
    </w:p>
    <w:p w:rsidR="00054DAF" w:rsidRDefault="007E3FFD">
      <w:pPr>
        <w:spacing w:after="0" w:line="259" w:lineRule="auto"/>
        <w:ind w:left="0" w:right="32" w:firstLine="0"/>
        <w:jc w:val="right"/>
      </w:pPr>
      <w:r>
        <w:rPr>
          <w:noProof/>
        </w:rPr>
        <w:lastRenderedPageBreak/>
        <w:drawing>
          <wp:inline distT="0" distB="0" distL="0" distR="0">
            <wp:extent cx="5470224" cy="2855626"/>
            <wp:effectExtent l="25400" t="25400" r="92710" b="90805"/>
            <wp:docPr id="1264" name="Picture 1264" descr="/Users/yongjian.feng@ibm.com/Desktop/Screen Shot 2018-04-12 at 1.22.35 PM.png"/>
            <wp:cNvGraphicFramePr/>
            <a:graphic xmlns:a="http://schemas.openxmlformats.org/drawingml/2006/main">
              <a:graphicData uri="http://schemas.openxmlformats.org/drawingml/2006/picture">
                <pic:pic xmlns:pic="http://schemas.openxmlformats.org/drawingml/2006/picture">
                  <pic:nvPicPr>
                    <pic:cNvPr id="1264" name="Picture 1264"/>
                    <pic:cNvPicPr/>
                  </pic:nvPicPr>
                  <pic:blipFill>
                    <a:blip r:embed="rId10"/>
                    <a:stretch>
                      <a:fillRect/>
                    </a:stretch>
                  </pic:blipFill>
                  <pic:spPr>
                    <a:xfrm>
                      <a:off x="0" y="0"/>
                      <a:ext cx="5621180" cy="2934430"/>
                    </a:xfrm>
                    <a:prstGeom prst="rect">
                      <a:avLst/>
                    </a:prstGeom>
                    <a:effectLst>
                      <a:outerShdw blurRad="50800" dist="38100" dir="2700000" algn="tl" rotWithShape="0">
                        <a:prstClr val="black">
                          <a:alpha val="40000"/>
                        </a:prstClr>
                      </a:outerShdw>
                    </a:effectLst>
                  </pic:spPr>
                </pic:pic>
              </a:graphicData>
            </a:graphic>
          </wp:inline>
        </w:drawing>
      </w:r>
      <w:r>
        <w:t xml:space="preserve"> </w:t>
      </w:r>
    </w:p>
    <w:p w:rsidR="00054DAF" w:rsidRDefault="007E3FFD">
      <w:pPr>
        <w:spacing w:after="198" w:line="259" w:lineRule="auto"/>
        <w:ind w:right="66"/>
        <w:jc w:val="center"/>
      </w:pPr>
      <w:r>
        <w:rPr>
          <w:rFonts w:ascii="Cambria" w:eastAsia="Cambria" w:hAnsi="Cambria" w:cs="Cambria"/>
          <w:i/>
          <w:color w:val="1F497D"/>
          <w:sz w:val="18"/>
        </w:rPr>
        <w:t xml:space="preserve">Figure 2:  Example of searching Splunk ES </w:t>
      </w:r>
      <w:proofErr w:type="spellStart"/>
      <w:r>
        <w:rPr>
          <w:rFonts w:ascii="Cambria" w:eastAsia="Cambria" w:hAnsi="Cambria" w:cs="Cambria"/>
          <w:i/>
          <w:color w:val="1F497D"/>
          <w:sz w:val="18"/>
        </w:rPr>
        <w:t>ip_intel</w:t>
      </w:r>
      <w:proofErr w:type="spellEnd"/>
      <w:r>
        <w:rPr>
          <w:rFonts w:ascii="Cambria" w:eastAsia="Cambria" w:hAnsi="Cambria" w:cs="Cambria"/>
          <w:i/>
          <w:color w:val="1F497D"/>
          <w:sz w:val="18"/>
        </w:rPr>
        <w:t xml:space="preserve"> </w:t>
      </w:r>
    </w:p>
    <w:p w:rsidR="00054DAF" w:rsidRDefault="007E3FFD">
      <w:pPr>
        <w:ind w:left="-5" w:right="66"/>
      </w:pPr>
      <w:r>
        <w:t xml:space="preserve">In the Pre-Process Script, the %param3% is set to the value of the artifact associated with this workflow as shown in Figure 3. </w:t>
      </w:r>
    </w:p>
    <w:p w:rsidR="00054DAF" w:rsidRDefault="007E3FFD">
      <w:pPr>
        <w:spacing w:after="221" w:line="263" w:lineRule="auto"/>
        <w:ind w:left="3287" w:right="0" w:hanging="3287"/>
      </w:pPr>
      <w:r>
        <w:rPr>
          <w:noProof/>
        </w:rPr>
        <w:drawing>
          <wp:inline distT="0" distB="0" distL="0" distR="0">
            <wp:extent cx="5486400" cy="839470"/>
            <wp:effectExtent l="25400" t="25400" r="88900" b="87630"/>
            <wp:docPr id="1266" name="Picture 1266" descr="/Users/yongjian.feng@ibm.com/Desktop/Screen Shot 2018-04-12 at 1.24.21 PM.png"/>
            <wp:cNvGraphicFramePr/>
            <a:graphic xmlns:a="http://schemas.openxmlformats.org/drawingml/2006/main">
              <a:graphicData uri="http://schemas.openxmlformats.org/drawingml/2006/picture">
                <pic:pic xmlns:pic="http://schemas.openxmlformats.org/drawingml/2006/picture">
                  <pic:nvPicPr>
                    <pic:cNvPr id="1266" name="Picture 1266"/>
                    <pic:cNvPicPr/>
                  </pic:nvPicPr>
                  <pic:blipFill>
                    <a:blip r:embed="rId11"/>
                    <a:stretch>
                      <a:fillRect/>
                    </a:stretch>
                  </pic:blipFill>
                  <pic:spPr>
                    <a:xfrm>
                      <a:off x="0" y="0"/>
                      <a:ext cx="5486400" cy="839470"/>
                    </a:xfrm>
                    <a:prstGeom prst="rect">
                      <a:avLst/>
                    </a:prstGeom>
                    <a:effectLst>
                      <a:outerShdw blurRad="50800" dist="38100" dir="2700000" algn="tl" rotWithShape="0">
                        <a:prstClr val="black">
                          <a:alpha val="40000"/>
                        </a:prstClr>
                      </a:outerShdw>
                    </a:effectLst>
                  </pic:spPr>
                </pic:pic>
              </a:graphicData>
            </a:graphic>
          </wp:inline>
        </w:drawing>
      </w:r>
      <w:r>
        <w:t xml:space="preserve"> </w:t>
      </w:r>
      <w:r>
        <w:rPr>
          <w:rFonts w:ascii="Cambria" w:eastAsia="Cambria" w:hAnsi="Cambria" w:cs="Cambria"/>
          <w:i/>
          <w:color w:val="1F497D"/>
          <w:sz w:val="18"/>
        </w:rPr>
        <w:t xml:space="preserve">Figure 3: Pre-Process Script </w:t>
      </w:r>
    </w:p>
    <w:p w:rsidR="00054DAF" w:rsidRDefault="007E3FFD">
      <w:pPr>
        <w:ind w:left="-5" w:right="66"/>
      </w:pPr>
      <w:r>
        <w:t xml:space="preserve">A Menu Item rule called “Search Splunk ES </w:t>
      </w:r>
      <w:proofErr w:type="spellStart"/>
      <w:r>
        <w:t>ip_intel</w:t>
      </w:r>
      <w:proofErr w:type="spellEnd"/>
      <w:r>
        <w:t xml:space="preserve">” is also included. This rule calls the provided workflow. </w:t>
      </w:r>
    </w:p>
    <w:p w:rsidR="00054DAF" w:rsidRDefault="007E3FFD">
      <w:pPr>
        <w:spacing w:after="0" w:line="259" w:lineRule="auto"/>
        <w:ind w:left="0" w:right="8" w:firstLine="0"/>
        <w:jc w:val="right"/>
      </w:pPr>
      <w:r>
        <w:rPr>
          <w:noProof/>
        </w:rPr>
        <w:drawing>
          <wp:inline distT="0" distB="0" distL="0" distR="0">
            <wp:extent cx="5486400" cy="240030"/>
            <wp:effectExtent l="25400" t="25400" r="88900" b="90170"/>
            <wp:docPr id="1268" name="Picture 1268" descr="/Users/yongjian.feng@ibm.com/Desktop/Screen Shot 2018-04-12 at 1.26.33 PM.png"/>
            <wp:cNvGraphicFramePr/>
            <a:graphic xmlns:a="http://schemas.openxmlformats.org/drawingml/2006/main">
              <a:graphicData uri="http://schemas.openxmlformats.org/drawingml/2006/picture">
                <pic:pic xmlns:pic="http://schemas.openxmlformats.org/drawingml/2006/picture">
                  <pic:nvPicPr>
                    <pic:cNvPr id="1268" name="Picture 1268"/>
                    <pic:cNvPicPr/>
                  </pic:nvPicPr>
                  <pic:blipFill>
                    <a:blip r:embed="rId12"/>
                    <a:stretch>
                      <a:fillRect/>
                    </a:stretch>
                  </pic:blipFill>
                  <pic:spPr>
                    <a:xfrm>
                      <a:off x="0" y="0"/>
                      <a:ext cx="5486400" cy="240030"/>
                    </a:xfrm>
                    <a:prstGeom prst="rect">
                      <a:avLst/>
                    </a:prstGeom>
                    <a:effectLst>
                      <a:outerShdw blurRad="50800" dist="38100" dir="2700000" algn="tl" rotWithShape="0">
                        <a:prstClr val="black">
                          <a:alpha val="40000"/>
                        </a:prstClr>
                      </a:outerShdw>
                    </a:effectLst>
                  </pic:spPr>
                </pic:pic>
              </a:graphicData>
            </a:graphic>
          </wp:inline>
        </w:drawing>
      </w:r>
      <w:r>
        <w:t xml:space="preserve"> </w:t>
      </w:r>
    </w:p>
    <w:p w:rsidR="00054DAF" w:rsidRDefault="007E3FFD">
      <w:pPr>
        <w:spacing w:after="30" w:line="259" w:lineRule="auto"/>
        <w:ind w:right="65"/>
        <w:jc w:val="center"/>
      </w:pPr>
      <w:r>
        <w:rPr>
          <w:rFonts w:ascii="Cambria" w:eastAsia="Cambria" w:hAnsi="Cambria" w:cs="Cambria"/>
          <w:i/>
          <w:color w:val="1F497D"/>
          <w:sz w:val="18"/>
        </w:rPr>
        <w:t xml:space="preserve">Figure 4: Rule </w:t>
      </w:r>
    </w:p>
    <w:p w:rsidR="00054DAF" w:rsidRDefault="007E3FFD">
      <w:pPr>
        <w:spacing w:after="55"/>
        <w:ind w:left="-5" w:right="66"/>
      </w:pPr>
      <w:r>
        <w:t>With these components in place, if an IP Address artifact is added, users can click the Actions button, and the above rule appears as shown in Figure 5. By clicking the menu item, this search function is activated. The search result from Splunk is used to update the custom data table called “</w:t>
      </w:r>
      <w:proofErr w:type="spellStart"/>
      <w:r>
        <w:t>splunk_ip_intel</w:t>
      </w:r>
      <w:proofErr w:type="spellEnd"/>
      <w:r>
        <w:t xml:space="preserve">” shown in Figure 6. The definition of this data table is also included in the package. </w:t>
      </w:r>
    </w:p>
    <w:p w:rsidR="00054DAF" w:rsidRDefault="007E3FFD">
      <w:pPr>
        <w:spacing w:after="0" w:line="259" w:lineRule="auto"/>
        <w:ind w:left="0" w:right="11" w:firstLine="0"/>
        <w:jc w:val="right"/>
      </w:pPr>
      <w:r>
        <w:rPr>
          <w:noProof/>
        </w:rPr>
        <w:lastRenderedPageBreak/>
        <w:drawing>
          <wp:inline distT="0" distB="0" distL="0" distR="0">
            <wp:extent cx="5478145" cy="4072255"/>
            <wp:effectExtent l="25400" t="25400" r="84455" b="93345"/>
            <wp:docPr id="1321" name="Picture 1321" descr="../figure5.png"/>
            <wp:cNvGraphicFramePr/>
            <a:graphic xmlns:a="http://schemas.openxmlformats.org/drawingml/2006/main">
              <a:graphicData uri="http://schemas.openxmlformats.org/drawingml/2006/picture">
                <pic:pic xmlns:pic="http://schemas.openxmlformats.org/drawingml/2006/picture">
                  <pic:nvPicPr>
                    <pic:cNvPr id="1321" name="Picture 1321"/>
                    <pic:cNvPicPr/>
                  </pic:nvPicPr>
                  <pic:blipFill>
                    <a:blip r:embed="rId13"/>
                    <a:stretch>
                      <a:fillRect/>
                    </a:stretch>
                  </pic:blipFill>
                  <pic:spPr>
                    <a:xfrm>
                      <a:off x="0" y="0"/>
                      <a:ext cx="5478145" cy="4072255"/>
                    </a:xfrm>
                    <a:prstGeom prst="rect">
                      <a:avLst/>
                    </a:prstGeom>
                    <a:effectLst>
                      <a:outerShdw blurRad="50800" dist="38100" dir="2700000" algn="tl" rotWithShape="0">
                        <a:prstClr val="black">
                          <a:alpha val="40000"/>
                        </a:prstClr>
                      </a:outerShdw>
                    </a:effectLst>
                  </pic:spPr>
                </pic:pic>
              </a:graphicData>
            </a:graphic>
          </wp:inline>
        </w:drawing>
      </w:r>
      <w:r>
        <w:rPr>
          <w:rFonts w:ascii="Cambria" w:eastAsia="Cambria" w:hAnsi="Cambria" w:cs="Cambria"/>
          <w:sz w:val="24"/>
        </w:rPr>
        <w:t xml:space="preserve"> </w:t>
      </w:r>
    </w:p>
    <w:p w:rsidR="00054DAF" w:rsidRDefault="007E3FFD">
      <w:pPr>
        <w:spacing w:after="30" w:line="259" w:lineRule="auto"/>
        <w:ind w:right="66"/>
        <w:jc w:val="center"/>
      </w:pPr>
      <w:r>
        <w:rPr>
          <w:rFonts w:ascii="Cambria" w:eastAsia="Cambria" w:hAnsi="Cambria" w:cs="Cambria"/>
          <w:i/>
          <w:color w:val="1F497D"/>
          <w:sz w:val="18"/>
        </w:rPr>
        <w:t xml:space="preserve">Figure 5: Menu item </w:t>
      </w:r>
    </w:p>
    <w:p w:rsidR="00054DAF" w:rsidRDefault="007E3FFD">
      <w:pPr>
        <w:spacing w:after="0" w:line="259" w:lineRule="auto"/>
        <w:ind w:left="0" w:right="0" w:firstLine="0"/>
        <w:jc w:val="right"/>
      </w:pPr>
      <w:r>
        <w:rPr>
          <w:noProof/>
        </w:rPr>
        <w:drawing>
          <wp:inline distT="0" distB="0" distL="0" distR="0">
            <wp:extent cx="5478145" cy="3251200"/>
            <wp:effectExtent l="25400" t="25400" r="84455" b="88900"/>
            <wp:docPr id="1348" name="Picture 1348" descr="figure5a.png"/>
            <wp:cNvGraphicFramePr/>
            <a:graphic xmlns:a="http://schemas.openxmlformats.org/drawingml/2006/main">
              <a:graphicData uri="http://schemas.openxmlformats.org/drawingml/2006/picture">
                <pic:pic xmlns:pic="http://schemas.openxmlformats.org/drawingml/2006/picture">
                  <pic:nvPicPr>
                    <pic:cNvPr id="1348" name="Picture 1348"/>
                    <pic:cNvPicPr/>
                  </pic:nvPicPr>
                  <pic:blipFill>
                    <a:blip r:embed="rId14"/>
                    <a:stretch>
                      <a:fillRect/>
                    </a:stretch>
                  </pic:blipFill>
                  <pic:spPr>
                    <a:xfrm>
                      <a:off x="0" y="0"/>
                      <a:ext cx="5478145" cy="3251200"/>
                    </a:xfrm>
                    <a:prstGeom prst="rect">
                      <a:avLst/>
                    </a:prstGeom>
                    <a:effectLst>
                      <a:outerShdw blurRad="50800" dist="38100" dir="2700000" algn="tl" rotWithShape="0">
                        <a:prstClr val="black">
                          <a:alpha val="40000"/>
                        </a:prstClr>
                      </a:outerShdw>
                    </a:effectLst>
                  </pic:spPr>
                </pic:pic>
              </a:graphicData>
            </a:graphic>
          </wp:inline>
        </w:drawing>
      </w:r>
      <w:r>
        <w:rPr>
          <w:rFonts w:ascii="Calibri" w:eastAsia="Calibri" w:hAnsi="Calibri" w:cs="Calibri"/>
          <w:b/>
          <w:sz w:val="28"/>
        </w:rPr>
        <w:t xml:space="preserve"> </w:t>
      </w:r>
    </w:p>
    <w:p w:rsidR="00054DAF" w:rsidRDefault="007E3FFD">
      <w:pPr>
        <w:spacing w:after="320" w:line="259" w:lineRule="auto"/>
        <w:ind w:right="68"/>
        <w:jc w:val="center"/>
      </w:pPr>
      <w:r>
        <w:rPr>
          <w:rFonts w:ascii="Cambria" w:eastAsia="Cambria" w:hAnsi="Cambria" w:cs="Cambria"/>
          <w:i/>
          <w:color w:val="1F497D"/>
          <w:sz w:val="18"/>
        </w:rPr>
        <w:t xml:space="preserve">Figure 6: Data table </w:t>
      </w:r>
    </w:p>
    <w:p w:rsidR="00054DAF" w:rsidRDefault="007E3FFD">
      <w:pPr>
        <w:pStyle w:val="Heading2"/>
        <w:ind w:left="-5"/>
      </w:pPr>
      <w:r>
        <w:lastRenderedPageBreak/>
        <w:t xml:space="preserve">Splunk Add Intelligence Item </w:t>
      </w:r>
    </w:p>
    <w:p w:rsidR="00054DAF" w:rsidRDefault="007E3FFD">
      <w:pPr>
        <w:ind w:left="-5" w:right="66"/>
      </w:pPr>
      <w:r>
        <w:t xml:space="preserve">This function adds a new threat intelligence item to a given collection.  </w:t>
      </w:r>
    </w:p>
    <w:p w:rsidR="00054DAF" w:rsidRDefault="007E3FFD">
      <w:pPr>
        <w:spacing w:after="0" w:line="259" w:lineRule="auto"/>
        <w:ind w:left="0" w:right="37" w:firstLine="0"/>
        <w:jc w:val="right"/>
      </w:pPr>
      <w:r>
        <w:rPr>
          <w:noProof/>
        </w:rPr>
        <w:drawing>
          <wp:inline distT="0" distB="0" distL="0" distR="0">
            <wp:extent cx="5469256" cy="3979545"/>
            <wp:effectExtent l="25400" t="25400" r="93345" b="84455"/>
            <wp:docPr id="1350" name="Picture 1350" descr="../figure6.png"/>
            <wp:cNvGraphicFramePr/>
            <a:graphic xmlns:a="http://schemas.openxmlformats.org/drawingml/2006/main">
              <a:graphicData uri="http://schemas.openxmlformats.org/drawingml/2006/picture">
                <pic:pic xmlns:pic="http://schemas.openxmlformats.org/drawingml/2006/picture">
                  <pic:nvPicPr>
                    <pic:cNvPr id="1350" name="Picture 1350"/>
                    <pic:cNvPicPr/>
                  </pic:nvPicPr>
                  <pic:blipFill>
                    <a:blip r:embed="rId15"/>
                    <a:stretch>
                      <a:fillRect/>
                    </a:stretch>
                  </pic:blipFill>
                  <pic:spPr>
                    <a:xfrm>
                      <a:off x="0" y="0"/>
                      <a:ext cx="5469256" cy="3979545"/>
                    </a:xfrm>
                    <a:prstGeom prst="rect">
                      <a:avLst/>
                    </a:prstGeom>
                    <a:effectLst>
                      <a:outerShdw blurRad="50800" dist="38100" dir="2700000" algn="tl" rotWithShape="0">
                        <a:prstClr val="black">
                          <a:alpha val="40000"/>
                        </a:prstClr>
                      </a:outerShdw>
                    </a:effectLst>
                  </pic:spPr>
                </pic:pic>
              </a:graphicData>
            </a:graphic>
          </wp:inline>
        </w:drawing>
      </w:r>
      <w:r>
        <w:t xml:space="preserve"> </w:t>
      </w:r>
    </w:p>
    <w:p w:rsidR="00054DAF" w:rsidRDefault="007E3FFD">
      <w:pPr>
        <w:spacing w:after="30" w:line="259" w:lineRule="auto"/>
        <w:ind w:right="67"/>
        <w:jc w:val="center"/>
      </w:pPr>
      <w:r>
        <w:rPr>
          <w:rFonts w:ascii="Cambria" w:eastAsia="Cambria" w:hAnsi="Cambria" w:cs="Cambria"/>
          <w:i/>
          <w:color w:val="1F497D"/>
          <w:sz w:val="18"/>
        </w:rPr>
        <w:t xml:space="preserve">Figure 7: Splunk Add Intelligence Item </w:t>
      </w:r>
    </w:p>
    <w:p w:rsidR="00054DAF" w:rsidRDefault="007E3FFD">
      <w:pPr>
        <w:ind w:left="-5" w:right="66"/>
      </w:pPr>
      <w:r>
        <w:t xml:space="preserve">Here, </w:t>
      </w:r>
      <w:proofErr w:type="spellStart"/>
      <w:r>
        <w:t>splunk_threat_intel_type</w:t>
      </w:r>
      <w:proofErr w:type="spellEnd"/>
      <w:r>
        <w:t xml:space="preserve"> is the name of the Splunk threat intelligence collection, and splunk_query_param1 to splunk_query_param10 are inputs used to create a python dictionary that adds a new threat intelligence item to a given collection.  </w:t>
      </w:r>
    </w:p>
    <w:p w:rsidR="00054DAF" w:rsidRDefault="007E3FFD">
      <w:pPr>
        <w:ind w:left="-5" w:right="66"/>
      </w:pPr>
      <w:r>
        <w:t xml:space="preserve">In the Input tab of the example workflow for artifact, </w:t>
      </w:r>
      <w:proofErr w:type="spellStart"/>
      <w:r>
        <w:t>splunk_threat_intel_type</w:t>
      </w:r>
      <w:proofErr w:type="spellEnd"/>
      <w:r>
        <w:t xml:space="preserve"> is set to </w:t>
      </w:r>
      <w:proofErr w:type="spellStart"/>
      <w:r>
        <w:t>ip_intel</w:t>
      </w:r>
      <w:proofErr w:type="spellEnd"/>
      <w:r>
        <w:t xml:space="preserve">, and splunk_query_param1 to </w:t>
      </w:r>
      <w:proofErr w:type="spellStart"/>
      <w:r>
        <w:t>ip</w:t>
      </w:r>
      <w:proofErr w:type="spellEnd"/>
      <w:r>
        <w:t>. In the Pre-Process Script, splunk_query_param2 is the value of the associated artifact. This creates a python dictionary: {“</w:t>
      </w:r>
      <w:proofErr w:type="spellStart"/>
      <w:r>
        <w:t>ip</w:t>
      </w:r>
      <w:proofErr w:type="spellEnd"/>
      <w:r>
        <w:t>”: “</w:t>
      </w:r>
      <w:proofErr w:type="spellStart"/>
      <w:r>
        <w:t>the_associated_artifact_value</w:t>
      </w:r>
      <w:proofErr w:type="spellEnd"/>
      <w:r>
        <w:t xml:space="preserve">”}, and a new item is added to the </w:t>
      </w:r>
      <w:proofErr w:type="spellStart"/>
      <w:r>
        <w:t>ip_intel</w:t>
      </w:r>
      <w:proofErr w:type="spellEnd"/>
      <w:r>
        <w:t xml:space="preserve"> collection. </w:t>
      </w:r>
    </w:p>
    <w:p w:rsidR="00054DAF" w:rsidRDefault="007E3FFD">
      <w:pPr>
        <w:ind w:left="-5" w:right="66"/>
      </w:pPr>
      <w:r>
        <w:t xml:space="preserve">An example rule, “Add IP to Splunk ES </w:t>
      </w:r>
      <w:proofErr w:type="spellStart"/>
      <w:r>
        <w:t>ip_intel</w:t>
      </w:r>
      <w:proofErr w:type="spellEnd"/>
      <w:r>
        <w:t xml:space="preserve">”, calls this example workflow. As a result, a user can click on this menu item to add an IP Address artifact to the </w:t>
      </w:r>
      <w:proofErr w:type="spellStart"/>
      <w:r>
        <w:t>ip_intel</w:t>
      </w:r>
      <w:proofErr w:type="spellEnd"/>
      <w:r>
        <w:t xml:space="preserve"> collection of Splunk ES. </w:t>
      </w:r>
    </w:p>
    <w:p w:rsidR="00054DAF" w:rsidRDefault="007E3FFD">
      <w:pPr>
        <w:spacing w:after="0" w:line="259" w:lineRule="auto"/>
        <w:ind w:left="0" w:right="8" w:firstLine="0"/>
        <w:jc w:val="right"/>
      </w:pPr>
      <w:r>
        <w:rPr>
          <w:noProof/>
        </w:rPr>
        <w:lastRenderedPageBreak/>
        <w:drawing>
          <wp:inline distT="0" distB="0" distL="0" distR="0">
            <wp:extent cx="5478145" cy="4072255"/>
            <wp:effectExtent l="25400" t="25400" r="84455" b="93345"/>
            <wp:docPr id="1410" name="Picture 1410" descr="../figure7.png"/>
            <wp:cNvGraphicFramePr/>
            <a:graphic xmlns:a="http://schemas.openxmlformats.org/drawingml/2006/main">
              <a:graphicData uri="http://schemas.openxmlformats.org/drawingml/2006/picture">
                <pic:pic xmlns:pic="http://schemas.openxmlformats.org/drawingml/2006/picture">
                  <pic:nvPicPr>
                    <pic:cNvPr id="1410" name="Picture 1410"/>
                    <pic:cNvPicPr/>
                  </pic:nvPicPr>
                  <pic:blipFill>
                    <a:blip r:embed="rId16"/>
                    <a:stretch>
                      <a:fillRect/>
                    </a:stretch>
                  </pic:blipFill>
                  <pic:spPr>
                    <a:xfrm>
                      <a:off x="0" y="0"/>
                      <a:ext cx="5478145" cy="4072255"/>
                    </a:xfrm>
                    <a:prstGeom prst="rect">
                      <a:avLst/>
                    </a:prstGeom>
                    <a:effectLst>
                      <a:outerShdw blurRad="50800" dist="38100" dir="2700000" algn="tl" rotWithShape="0">
                        <a:prstClr val="black">
                          <a:alpha val="40000"/>
                        </a:prstClr>
                      </a:outerShdw>
                    </a:effectLst>
                  </pic:spPr>
                </pic:pic>
              </a:graphicData>
            </a:graphic>
          </wp:inline>
        </w:drawing>
      </w:r>
      <w:r>
        <w:t xml:space="preserve"> </w:t>
      </w:r>
    </w:p>
    <w:p w:rsidR="00054DAF" w:rsidRDefault="007E3FFD">
      <w:pPr>
        <w:spacing w:after="30" w:line="259" w:lineRule="auto"/>
        <w:ind w:right="67"/>
        <w:jc w:val="center"/>
      </w:pPr>
      <w:r>
        <w:rPr>
          <w:rFonts w:ascii="Cambria" w:eastAsia="Cambria" w:hAnsi="Cambria" w:cs="Cambria"/>
          <w:i/>
          <w:color w:val="1F497D"/>
          <w:sz w:val="18"/>
        </w:rPr>
        <w:t xml:space="preserve">Figure 8: Rule and Menu Item </w:t>
      </w:r>
    </w:p>
    <w:p w:rsidR="00054DAF" w:rsidRDefault="007E3FFD">
      <w:pPr>
        <w:pStyle w:val="Heading2"/>
        <w:ind w:left="-5"/>
      </w:pPr>
      <w:r>
        <w:t xml:space="preserve">Splunk Delete Intelligence Item </w:t>
      </w:r>
    </w:p>
    <w:p w:rsidR="00054DAF" w:rsidRDefault="007E3FFD">
      <w:pPr>
        <w:ind w:left="-5" w:right="66"/>
      </w:pPr>
      <w:r>
        <w:t xml:space="preserve">This function is used to disable a threat intelligence item from a given collection. A workflow, “Example of deleting a Splunk ES </w:t>
      </w:r>
      <w:proofErr w:type="spellStart"/>
      <w:r>
        <w:t>ip_intel</w:t>
      </w:r>
      <w:proofErr w:type="spellEnd"/>
      <w:r>
        <w:t xml:space="preserve"> item”, calls this function, and is activated by a rule called “Delete IP from Splunk ES </w:t>
      </w:r>
      <w:proofErr w:type="spellStart"/>
      <w:r>
        <w:t>ip_intel</w:t>
      </w:r>
      <w:proofErr w:type="spellEnd"/>
      <w:r>
        <w:t xml:space="preserve">”.  </w:t>
      </w:r>
    </w:p>
    <w:p w:rsidR="00054DAF" w:rsidRDefault="007E3FFD">
      <w:pPr>
        <w:ind w:left="-5" w:right="66"/>
      </w:pPr>
      <w:r>
        <w:t xml:space="preserve">The rule is a menu item to a row in the included data table. As shown in Figure 9, a row contains the </w:t>
      </w:r>
      <w:proofErr w:type="spellStart"/>
      <w:r>
        <w:t>intel_item_key</w:t>
      </w:r>
      <w:proofErr w:type="spellEnd"/>
      <w:r>
        <w:t xml:space="preserve"> corresponding to this intelligence item. This menu item calls the function to delete the item associated with that </w:t>
      </w:r>
      <w:proofErr w:type="spellStart"/>
      <w:r>
        <w:t>item_key</w:t>
      </w:r>
      <w:proofErr w:type="spellEnd"/>
      <w:r>
        <w:t xml:space="preserve">. </w:t>
      </w:r>
    </w:p>
    <w:p w:rsidR="00054DAF" w:rsidRDefault="007E3FFD">
      <w:pPr>
        <w:spacing w:after="0" w:line="259" w:lineRule="auto"/>
        <w:ind w:left="0" w:right="8" w:firstLine="0"/>
        <w:jc w:val="right"/>
      </w:pPr>
      <w:r>
        <w:rPr>
          <w:noProof/>
        </w:rPr>
        <w:lastRenderedPageBreak/>
        <w:drawing>
          <wp:inline distT="0" distB="0" distL="0" distR="0">
            <wp:extent cx="5478145" cy="3192145"/>
            <wp:effectExtent l="25400" t="25400" r="84455" b="84455"/>
            <wp:docPr id="1453" name="Picture 1453" descr="figure7a.png"/>
            <wp:cNvGraphicFramePr/>
            <a:graphic xmlns:a="http://schemas.openxmlformats.org/drawingml/2006/main">
              <a:graphicData uri="http://schemas.openxmlformats.org/drawingml/2006/picture">
                <pic:pic xmlns:pic="http://schemas.openxmlformats.org/drawingml/2006/picture">
                  <pic:nvPicPr>
                    <pic:cNvPr id="1453" name="Picture 1453"/>
                    <pic:cNvPicPr/>
                  </pic:nvPicPr>
                  <pic:blipFill>
                    <a:blip r:embed="rId17"/>
                    <a:stretch>
                      <a:fillRect/>
                    </a:stretch>
                  </pic:blipFill>
                  <pic:spPr>
                    <a:xfrm>
                      <a:off x="0" y="0"/>
                      <a:ext cx="5478145" cy="3192145"/>
                    </a:xfrm>
                    <a:prstGeom prst="rect">
                      <a:avLst/>
                    </a:prstGeom>
                    <a:effectLst>
                      <a:outerShdw blurRad="50800" dist="38100" dir="2700000" algn="tl" rotWithShape="0">
                        <a:prstClr val="black">
                          <a:alpha val="40000"/>
                        </a:prstClr>
                      </a:outerShdw>
                    </a:effectLst>
                  </pic:spPr>
                </pic:pic>
              </a:graphicData>
            </a:graphic>
          </wp:inline>
        </w:drawing>
      </w:r>
      <w:r>
        <w:t xml:space="preserve"> </w:t>
      </w:r>
    </w:p>
    <w:p w:rsidR="00054DAF" w:rsidRDefault="007E3FFD">
      <w:pPr>
        <w:spacing w:after="30" w:line="259" w:lineRule="auto"/>
        <w:ind w:right="68"/>
        <w:jc w:val="center"/>
      </w:pPr>
      <w:r>
        <w:rPr>
          <w:rFonts w:ascii="Cambria" w:eastAsia="Cambria" w:hAnsi="Cambria" w:cs="Cambria"/>
          <w:i/>
          <w:color w:val="1F497D"/>
          <w:sz w:val="18"/>
        </w:rPr>
        <w:t xml:space="preserve">Figure 9: Data table row with data including </w:t>
      </w:r>
      <w:proofErr w:type="spellStart"/>
      <w:r>
        <w:rPr>
          <w:rFonts w:ascii="Cambria" w:eastAsia="Cambria" w:hAnsi="Cambria" w:cs="Cambria"/>
          <w:i/>
          <w:color w:val="1F497D"/>
          <w:sz w:val="18"/>
        </w:rPr>
        <w:t>intel_item_key</w:t>
      </w:r>
      <w:proofErr w:type="spellEnd"/>
      <w:r>
        <w:rPr>
          <w:rFonts w:ascii="Cambria" w:eastAsia="Cambria" w:hAnsi="Cambria" w:cs="Cambria"/>
          <w:i/>
          <w:color w:val="1F497D"/>
          <w:sz w:val="18"/>
        </w:rPr>
        <w:t xml:space="preserve"> </w:t>
      </w:r>
    </w:p>
    <w:p w:rsidR="00054DAF" w:rsidRDefault="007E3FFD">
      <w:pPr>
        <w:pStyle w:val="Heading2"/>
        <w:ind w:left="-5"/>
      </w:pPr>
      <w:r>
        <w:t xml:space="preserve">Splunk ES Notable Event </w:t>
      </w:r>
    </w:p>
    <w:p w:rsidR="00054DAF" w:rsidRDefault="007E3FFD">
      <w:pPr>
        <w:spacing w:after="137"/>
        <w:ind w:left="-5" w:right="66"/>
      </w:pPr>
      <w:r>
        <w:t xml:space="preserve">This function updates the status and comment of a given notable event, using the </w:t>
      </w:r>
      <w:proofErr w:type="spellStart"/>
      <w:r>
        <w:t>event_id</w:t>
      </w:r>
      <w:proofErr w:type="spellEnd"/>
      <w:r>
        <w:t xml:space="preserve"> stored in an incident. It can be used together with the “Resilient Integration for Splunk ES” addon.  </w:t>
      </w:r>
    </w:p>
    <w:p w:rsidR="00054DAF" w:rsidRDefault="007E3FFD">
      <w:pPr>
        <w:ind w:left="-5" w:right="66"/>
      </w:pPr>
      <w:r>
        <w:t xml:space="preserve">An incident escalated from the “Resilient Integration for Splunk and Splunk ES” addon contains a custom property called </w:t>
      </w:r>
      <w:proofErr w:type="spellStart"/>
      <w:r>
        <w:t>splunk_notable_event_id</w:t>
      </w:r>
      <w:proofErr w:type="spellEnd"/>
      <w:r>
        <w:t xml:space="preserve">. In the workflow, the status of the incident is mapped to the status of notable event. Also, a comment is given in the Input tab. As a result, this menu item updates the notable event identified by this event id accordingly.  </w:t>
      </w:r>
    </w:p>
    <w:p w:rsidR="00054DAF" w:rsidRDefault="007E3FFD">
      <w:pPr>
        <w:spacing w:after="0" w:line="259" w:lineRule="auto"/>
        <w:ind w:left="0" w:right="37" w:firstLine="0"/>
        <w:jc w:val="right"/>
      </w:pPr>
      <w:r>
        <w:rPr>
          <w:noProof/>
        </w:rPr>
        <w:drawing>
          <wp:inline distT="0" distB="0" distL="0" distR="0">
            <wp:extent cx="5469256" cy="3302000"/>
            <wp:effectExtent l="25400" t="25400" r="93345" b="88900"/>
            <wp:docPr id="1500" name="Picture 1500" descr="figure8.png"/>
            <wp:cNvGraphicFramePr/>
            <a:graphic xmlns:a="http://schemas.openxmlformats.org/drawingml/2006/main">
              <a:graphicData uri="http://schemas.openxmlformats.org/drawingml/2006/picture">
                <pic:pic xmlns:pic="http://schemas.openxmlformats.org/drawingml/2006/picture">
                  <pic:nvPicPr>
                    <pic:cNvPr id="1500" name="Picture 1500"/>
                    <pic:cNvPicPr/>
                  </pic:nvPicPr>
                  <pic:blipFill>
                    <a:blip r:embed="rId18"/>
                    <a:stretch>
                      <a:fillRect/>
                    </a:stretch>
                  </pic:blipFill>
                  <pic:spPr>
                    <a:xfrm>
                      <a:off x="0" y="0"/>
                      <a:ext cx="5469256" cy="3302000"/>
                    </a:xfrm>
                    <a:prstGeom prst="rect">
                      <a:avLst/>
                    </a:prstGeom>
                    <a:effectLst>
                      <a:outerShdw blurRad="50800" dist="38100" dir="2700000" algn="tl" rotWithShape="0">
                        <a:prstClr val="black">
                          <a:alpha val="40000"/>
                        </a:prstClr>
                      </a:outerShdw>
                    </a:effectLst>
                  </pic:spPr>
                </pic:pic>
              </a:graphicData>
            </a:graphic>
          </wp:inline>
        </w:drawing>
      </w:r>
      <w:r>
        <w:t xml:space="preserve"> </w:t>
      </w:r>
    </w:p>
    <w:p w:rsidR="00054DAF" w:rsidRDefault="007E3FFD">
      <w:pPr>
        <w:spacing w:after="30" w:line="259" w:lineRule="auto"/>
        <w:ind w:right="68"/>
        <w:jc w:val="center"/>
      </w:pPr>
      <w:r>
        <w:rPr>
          <w:rFonts w:ascii="Cambria" w:eastAsia="Cambria" w:hAnsi="Cambria" w:cs="Cambria"/>
          <w:i/>
          <w:color w:val="1F497D"/>
          <w:sz w:val="18"/>
        </w:rPr>
        <w:t xml:space="preserve">Figure 10: Update Splunk ES Notable Event </w:t>
      </w:r>
    </w:p>
    <w:p w:rsidR="00054DAF" w:rsidRDefault="007E3FFD">
      <w:pPr>
        <w:pStyle w:val="Heading1"/>
        <w:ind w:left="-5"/>
      </w:pPr>
      <w:r>
        <w:lastRenderedPageBreak/>
        <w:t xml:space="preserve">Troubleshooting </w:t>
      </w:r>
    </w:p>
    <w:p w:rsidR="00054DAF" w:rsidRDefault="007E3FFD">
      <w:pPr>
        <w:ind w:left="-5" w:right="66"/>
      </w:pPr>
      <w:r>
        <w:t xml:space="preserve">There are several ways to verify the successful operation of a function.  </w:t>
      </w:r>
    </w:p>
    <w:p w:rsidR="00054DAF" w:rsidRDefault="007E3FFD">
      <w:pPr>
        <w:numPr>
          <w:ilvl w:val="0"/>
          <w:numId w:val="5"/>
        </w:numPr>
        <w:spacing w:after="76"/>
        <w:ind w:right="66" w:hanging="360"/>
      </w:pPr>
      <w:r>
        <w:t xml:space="preserve">Resilient Action Status </w:t>
      </w:r>
    </w:p>
    <w:p w:rsidR="00054DAF" w:rsidRDefault="007E3FFD">
      <w:pPr>
        <w:spacing w:after="129"/>
        <w:ind w:left="370" w:right="66"/>
      </w:pPr>
      <w:r>
        <w:t xml:space="preserve">When viewing an incident, use the Actions menu to view Action Status. By default, pending and errors are displayed. Modify the filter for actions to also show Completed actions. Clicking on an action displays additional information on the progress made or what error occurred. </w:t>
      </w:r>
    </w:p>
    <w:p w:rsidR="00054DAF" w:rsidRDefault="007E3FFD">
      <w:pPr>
        <w:numPr>
          <w:ilvl w:val="0"/>
          <w:numId w:val="5"/>
        </w:numPr>
        <w:spacing w:after="76"/>
        <w:ind w:right="66" w:hanging="360"/>
      </w:pPr>
      <w:r>
        <w:t xml:space="preserve">Resilient Scripting Log </w:t>
      </w:r>
    </w:p>
    <w:p w:rsidR="00054DAF" w:rsidRDefault="007E3FFD">
      <w:pPr>
        <w:spacing w:after="66"/>
        <w:ind w:left="370" w:right="66"/>
      </w:pPr>
      <w:r>
        <w:t xml:space="preserve">A separate log file is available to review scripting errors. This is useful when issues occur in the pre-processing or post-processing scripts.  The default location for this log file is: </w:t>
      </w:r>
    </w:p>
    <w:p w:rsidR="00054DAF" w:rsidRDefault="007E3FFD">
      <w:pPr>
        <w:spacing w:after="125" w:line="259" w:lineRule="auto"/>
        <w:ind w:left="360" w:right="0" w:firstLine="0"/>
      </w:pPr>
      <w:r>
        <w:rPr>
          <w:rFonts w:ascii="Courier New" w:eastAsia="Courier New" w:hAnsi="Courier New" w:cs="Courier New"/>
          <w:sz w:val="18"/>
          <w:shd w:val="clear" w:color="auto" w:fill="F2F2F2"/>
        </w:rPr>
        <w:t>/var/log/resilient-scripting/resilient-scripting.log</w:t>
      </w:r>
      <w:r>
        <w:t xml:space="preserve">. </w:t>
      </w:r>
    </w:p>
    <w:p w:rsidR="00054DAF" w:rsidRDefault="007E3FFD">
      <w:pPr>
        <w:numPr>
          <w:ilvl w:val="0"/>
          <w:numId w:val="5"/>
        </w:numPr>
        <w:ind w:right="66" w:hanging="360"/>
      </w:pPr>
      <w:r>
        <w:t xml:space="preserve">Resilient Logs </w:t>
      </w:r>
    </w:p>
    <w:p w:rsidR="00054DAF" w:rsidRDefault="007E3FFD" w:rsidP="00B7452E">
      <w:pPr>
        <w:spacing w:after="0"/>
        <w:ind w:left="374" w:right="72" w:hanging="14"/>
      </w:pPr>
      <w:r>
        <w:t>By default, Resilient logs are retained at</w:t>
      </w:r>
      <w:r w:rsidR="007D19FE">
        <w:t xml:space="preserve"> </w:t>
      </w:r>
      <w:r w:rsidR="007D19FE" w:rsidRPr="007D19FE">
        <w:rPr>
          <w:rStyle w:val="codeChar"/>
          <w:rFonts w:eastAsia="Arial"/>
        </w:rPr>
        <w:t>/</w:t>
      </w:r>
      <w:proofErr w:type="spellStart"/>
      <w:r w:rsidR="007D19FE" w:rsidRPr="007D19FE">
        <w:rPr>
          <w:rStyle w:val="codeChar"/>
          <w:rFonts w:eastAsia="Arial"/>
        </w:rPr>
        <w:t>usr</w:t>
      </w:r>
      <w:proofErr w:type="spellEnd"/>
      <w:r w:rsidR="007D19FE" w:rsidRPr="007D19FE">
        <w:rPr>
          <w:rStyle w:val="codeChar"/>
          <w:rFonts w:eastAsia="Arial"/>
        </w:rPr>
        <w:t>/share/co3/logs</w:t>
      </w:r>
      <w:r w:rsidR="007D19FE">
        <w:t>.</w:t>
      </w:r>
      <w:r>
        <w:t xml:space="preserve"> The</w:t>
      </w:r>
      <w:r w:rsidR="007D19FE">
        <w:t xml:space="preserve"> </w:t>
      </w:r>
      <w:r w:rsidR="007D19FE" w:rsidRPr="007D19FE">
        <w:rPr>
          <w:rStyle w:val="codeChar"/>
          <w:rFonts w:eastAsia="Arial"/>
        </w:rPr>
        <w:t>client.log</w:t>
      </w:r>
      <w:r>
        <w:t xml:space="preserve"> may contain additional information regarding the execution of functions. </w:t>
      </w:r>
    </w:p>
    <w:p w:rsidR="00054DAF" w:rsidRDefault="007E3FFD">
      <w:pPr>
        <w:numPr>
          <w:ilvl w:val="0"/>
          <w:numId w:val="5"/>
        </w:numPr>
        <w:ind w:right="66" w:hanging="360"/>
      </w:pPr>
      <w:r>
        <w:t xml:space="preserve">Resilient-Circuits </w:t>
      </w:r>
    </w:p>
    <w:p w:rsidR="00054DAF" w:rsidRDefault="007D19FE" w:rsidP="007D19FE">
      <w:pPr>
        <w:spacing w:after="100" w:afterAutospacing="1"/>
        <w:ind w:left="374" w:right="72" w:hanging="14"/>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1777556</wp:posOffset>
                </wp:positionH>
                <wp:positionV relativeFrom="paragraph">
                  <wp:posOffset>16292</wp:posOffset>
                </wp:positionV>
                <wp:extent cx="1464564" cy="303276"/>
                <wp:effectExtent l="0" t="0" r="0" b="0"/>
                <wp:wrapNone/>
                <wp:docPr id="9622" name="Group 9622"/>
                <wp:cNvGraphicFramePr/>
                <a:graphic xmlns:a="http://schemas.openxmlformats.org/drawingml/2006/main">
                  <a:graphicData uri="http://schemas.microsoft.com/office/word/2010/wordprocessingGroup">
                    <wpg:wgp>
                      <wpg:cNvGrpSpPr/>
                      <wpg:grpSpPr>
                        <a:xfrm>
                          <a:off x="0" y="0"/>
                          <a:ext cx="1464564" cy="303276"/>
                          <a:chOff x="0" y="0"/>
                          <a:chExt cx="1464564" cy="303276"/>
                        </a:xfrm>
                      </wpg:grpSpPr>
                      <wps:wsp>
                        <wps:cNvPr id="10412" name="Shape 10412"/>
                        <wps:cNvSpPr/>
                        <wps:spPr>
                          <a:xfrm>
                            <a:off x="0" y="0"/>
                            <a:ext cx="1374648" cy="149352"/>
                          </a:xfrm>
                          <a:custGeom>
                            <a:avLst/>
                            <a:gdLst/>
                            <a:ahLst/>
                            <a:cxnLst/>
                            <a:rect l="0" t="0" r="0" b="0"/>
                            <a:pathLst>
                              <a:path w="1374648" h="149352">
                                <a:moveTo>
                                  <a:pt x="0" y="0"/>
                                </a:moveTo>
                                <a:lnTo>
                                  <a:pt x="1374648" y="0"/>
                                </a:lnTo>
                                <a:lnTo>
                                  <a:pt x="1374648" y="149352"/>
                                </a:lnTo>
                                <a:lnTo>
                                  <a:pt x="0" y="14935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0413" name="Shape 10413"/>
                        <wps:cNvSpPr/>
                        <wps:spPr>
                          <a:xfrm>
                            <a:off x="1005840" y="153924"/>
                            <a:ext cx="458724" cy="149352"/>
                          </a:xfrm>
                          <a:custGeom>
                            <a:avLst/>
                            <a:gdLst/>
                            <a:ahLst/>
                            <a:cxnLst/>
                            <a:rect l="0" t="0" r="0" b="0"/>
                            <a:pathLst>
                              <a:path w="458724" h="149352">
                                <a:moveTo>
                                  <a:pt x="0" y="0"/>
                                </a:moveTo>
                                <a:lnTo>
                                  <a:pt x="458724" y="0"/>
                                </a:lnTo>
                                <a:lnTo>
                                  <a:pt x="458724" y="149352"/>
                                </a:lnTo>
                                <a:lnTo>
                                  <a:pt x="0" y="14935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anchor>
            </w:drawing>
          </mc:Choice>
          <mc:Fallback>
            <w:pict>
              <v:group w14:anchorId="24498A63" id="Group 9622" o:spid="_x0000_s1026" style="position:absolute;margin-left:139.95pt;margin-top:1.3pt;width:115.3pt;height:23.9pt;z-index:-251658240" coordsize="14645,3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">
                <v:shape id="Shape 10412" o:spid="_x0000_s1027" style="position:absolute;width:13746;height:1493;visibility:visible;mso-wrap-style:square;v-text-anchor:top" coordsize="1374648,1493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" path="m,l1374648,r,149352l,149352,,e" fillcolor="#f2f2f2" stroked="f" strokeweight="0">
                  <v:stroke miterlimit="83231f" joinstyle="miter"/>
                  <v:path arrowok="t" textboxrect="0,0,1374648,149352"/>
                </v:shape>
                <v:shape id="Shape 10413" o:spid="_x0000_s1028" style="position:absolute;left:10058;top:1539;width:4587;height:1493;visibility:visible;mso-wrap-style:square;v-text-anchor:top" coordsize="458724,1493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" path="m,l458724,r,149352l,149352,,e" fillcolor="#f2f2f2" stroked="f" strokeweight="0">
                  <v:stroke miterlimit="83231f" joinstyle="miter"/>
                  <v:path arrowok="t" textboxrect="0,0,458724,149352"/>
                </v:shape>
              </v:group>
            </w:pict>
          </mc:Fallback>
        </mc:AlternateContent>
      </w:r>
      <w:r w:rsidR="007E3FFD">
        <w:t xml:space="preserve">The log is controlled in the </w:t>
      </w:r>
      <w:r w:rsidR="007E3FFD">
        <w:rPr>
          <w:rFonts w:ascii="Courier New" w:eastAsia="Courier New" w:hAnsi="Courier New" w:cs="Courier New"/>
          <w:sz w:val="18"/>
        </w:rPr>
        <w:t>.resilient/</w:t>
      </w:r>
      <w:proofErr w:type="spellStart"/>
      <w:r w:rsidR="007E3FFD">
        <w:rPr>
          <w:rFonts w:ascii="Courier New" w:eastAsia="Courier New" w:hAnsi="Courier New" w:cs="Courier New"/>
          <w:sz w:val="18"/>
        </w:rPr>
        <w:t>app.config</w:t>
      </w:r>
      <w:proofErr w:type="spellEnd"/>
      <w:r w:rsidR="007E3FFD">
        <w:t xml:space="preserve"> file under the section </w:t>
      </w:r>
      <w:r w:rsidR="007E3FFD">
        <w:rPr>
          <w:rFonts w:ascii="Courier New" w:eastAsia="Courier New" w:hAnsi="Courier New" w:cs="Courier New"/>
          <w:sz w:val="18"/>
          <w:shd w:val="clear" w:color="auto" w:fill="F2F2F2"/>
        </w:rPr>
        <w:t>[resilient]</w:t>
      </w:r>
      <w:r w:rsidR="007E3FFD">
        <w:t xml:space="preserve"> and the propert</w:t>
      </w:r>
      <w:r>
        <w:t xml:space="preserve">y </w:t>
      </w:r>
      <w:proofErr w:type="spellStart"/>
      <w:r w:rsidRPr="007D19FE">
        <w:rPr>
          <w:rStyle w:val="codeChar"/>
          <w:rFonts w:eastAsia="Arial"/>
        </w:rPr>
        <w:t>logdir</w:t>
      </w:r>
      <w:proofErr w:type="spellEnd"/>
      <w:r w:rsidR="007E3FFD">
        <w:t>. The default file name is</w:t>
      </w:r>
      <w:r>
        <w:t xml:space="preserve"> </w:t>
      </w:r>
      <w:r w:rsidRPr="007D19FE">
        <w:rPr>
          <w:rStyle w:val="codeChar"/>
          <w:rFonts w:eastAsia="Arial"/>
        </w:rPr>
        <w:t>app.log</w:t>
      </w:r>
      <w:r>
        <w:t>.</w:t>
      </w:r>
      <w:r w:rsidR="007E3FFD">
        <w:t xml:space="preserve"> Each function will create progress information. Failures will show up as errors and may contain python trace statements. </w:t>
      </w:r>
    </w:p>
    <w:p w:rsidR="00054DAF" w:rsidRDefault="007E3FFD">
      <w:pPr>
        <w:pStyle w:val="Heading1"/>
        <w:ind w:left="-5"/>
      </w:pPr>
      <w:r>
        <w:t xml:space="preserve">Support </w:t>
      </w:r>
    </w:p>
    <w:p w:rsidR="00054DAF" w:rsidRDefault="007E3FFD">
      <w:pPr>
        <w:ind w:left="-5" w:right="66"/>
      </w:pPr>
      <w:r>
        <w:t xml:space="preserve">For additional support, contact </w:t>
      </w:r>
      <w:r>
        <w:rPr>
          <w:color w:val="0000FF"/>
          <w:u w:val="single" w:color="0000FF"/>
        </w:rPr>
        <w:t>support@resilientsystems.com</w:t>
      </w:r>
      <w:r>
        <w:t xml:space="preserve">. </w:t>
      </w:r>
    </w:p>
    <w:p w:rsidR="00054DAF" w:rsidRDefault="007E3FFD">
      <w:pPr>
        <w:ind w:left="-5" w:right="66"/>
      </w:pPr>
      <w:r>
        <w:t xml:space="preserve">Including relevant information from the log files will help us resolve your issue. </w:t>
      </w:r>
    </w:p>
    <w:sectPr w:rsidR="00054DAF" w:rsidSect="00B7452E">
      <w:footerReference w:type="even" r:id="rId19"/>
      <w:footerReference w:type="default" r:id="rId20"/>
      <w:footerReference w:type="first" r:id="rId21"/>
      <w:pgSz w:w="12240" w:h="15840"/>
      <w:pgMar w:top="1440" w:right="1728" w:bottom="806"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36C" w:rsidRDefault="00C5236C">
      <w:pPr>
        <w:spacing w:after="0" w:line="240" w:lineRule="auto"/>
      </w:pPr>
      <w:r>
        <w:separator/>
      </w:r>
    </w:p>
  </w:endnote>
  <w:endnote w:type="continuationSeparator" w:id="0">
    <w:p w:rsidR="00C5236C" w:rsidRDefault="00C52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4DAF" w:rsidRDefault="007E3FFD">
    <w:pPr>
      <w:spacing w:after="0" w:line="259" w:lineRule="auto"/>
      <w:ind w:left="0" w:right="0" w:firstLine="0"/>
    </w:pPr>
    <w:r>
      <w:rPr>
        <w:rFonts w:ascii="Cambria" w:eastAsia="Cambria" w:hAnsi="Cambria" w:cs="Cambria"/>
        <w:sz w:val="24"/>
      </w:rPr>
      <w:t xml:space="preserve"> </w:t>
    </w:r>
  </w:p>
  <w:p w:rsidR="00054DAF" w:rsidRDefault="007E3FFD">
    <w:pPr>
      <w:spacing w:after="0" w:line="259" w:lineRule="auto"/>
      <w:ind w:left="26" w:right="0" w:firstLine="0"/>
      <w:jc w:val="center"/>
    </w:pPr>
    <w:r>
      <w:rPr>
        <w:rFonts w:ascii="Cambria" w:eastAsia="Cambria" w:hAnsi="Cambria" w:cs="Cambria"/>
        <w:sz w:val="18"/>
      </w:rPr>
      <w:t xml:space="preserve">Page </w:t>
    </w:r>
    <w:r>
      <w:fldChar w:fldCharType="begin"/>
    </w:r>
    <w:r>
      <w:instrText xml:space="preserve"> PAGE   \* MERGEFORMAT </w:instrText>
    </w:r>
    <w:r>
      <w:fldChar w:fldCharType="separate"/>
    </w:r>
    <w:r>
      <w:rPr>
        <w:rFonts w:ascii="Cambria" w:eastAsia="Cambria" w:hAnsi="Cambria" w:cs="Cambria"/>
        <w:sz w:val="18"/>
      </w:rPr>
      <w:t>2</w:t>
    </w:r>
    <w:r>
      <w:rPr>
        <w:rFonts w:ascii="Cambria" w:eastAsia="Cambria" w:hAnsi="Cambria" w:cs="Cambria"/>
        <w:sz w:val="18"/>
      </w:rPr>
      <w:fldChar w:fldCharType="end"/>
    </w:r>
    <w:r>
      <w:rPr>
        <w:rFonts w:ascii="Cambria" w:eastAsia="Cambria" w:hAnsi="Cambria" w:cs="Cambria"/>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4DAF" w:rsidRDefault="007E3FFD">
    <w:pPr>
      <w:spacing w:after="0" w:line="259" w:lineRule="auto"/>
      <w:ind w:left="0" w:right="0" w:firstLine="0"/>
    </w:pPr>
    <w:r>
      <w:rPr>
        <w:rFonts w:ascii="Cambria" w:eastAsia="Cambria" w:hAnsi="Cambria" w:cs="Cambria"/>
        <w:sz w:val="24"/>
      </w:rPr>
      <w:t xml:space="preserve"> </w:t>
    </w:r>
  </w:p>
  <w:p w:rsidR="00054DAF" w:rsidRDefault="007E3FFD">
    <w:pPr>
      <w:spacing w:after="0" w:line="259" w:lineRule="auto"/>
      <w:ind w:left="26" w:right="0" w:firstLine="0"/>
      <w:jc w:val="center"/>
    </w:pPr>
    <w:r>
      <w:rPr>
        <w:rFonts w:ascii="Cambria" w:eastAsia="Cambria" w:hAnsi="Cambria" w:cs="Cambria"/>
        <w:sz w:val="18"/>
      </w:rPr>
      <w:t xml:space="preserve">Page </w:t>
    </w:r>
    <w:r>
      <w:fldChar w:fldCharType="begin"/>
    </w:r>
    <w:r>
      <w:instrText xml:space="preserve"> PAGE   \* MERGEFORMAT </w:instrText>
    </w:r>
    <w:r>
      <w:fldChar w:fldCharType="separate"/>
    </w:r>
    <w:r>
      <w:rPr>
        <w:rFonts w:ascii="Cambria" w:eastAsia="Cambria" w:hAnsi="Cambria" w:cs="Cambria"/>
        <w:sz w:val="18"/>
      </w:rPr>
      <w:t>2</w:t>
    </w:r>
    <w:r>
      <w:rPr>
        <w:rFonts w:ascii="Cambria" w:eastAsia="Cambria" w:hAnsi="Cambria" w:cs="Cambria"/>
        <w:sz w:val="18"/>
      </w:rPr>
      <w:fldChar w:fldCharType="end"/>
    </w:r>
    <w:r>
      <w:rPr>
        <w:rFonts w:ascii="Cambria" w:eastAsia="Cambria" w:hAnsi="Cambria" w:cs="Cambria"/>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4D23" w:rsidRDefault="005E4D23" w:rsidP="005E4D23">
    <w:pPr>
      <w:spacing w:after="1" w:line="259" w:lineRule="auto"/>
      <w:ind w:left="-5" w:right="0"/>
    </w:pPr>
    <w:r>
      <w:rPr>
        <w:sz w:val="16"/>
      </w:rPr>
      <w:t xml:space="preserve">Licensed Materials – Property of IBM © Copyright IBM Corp. 2010, 2018.  All Rights Reserved. </w:t>
    </w:r>
  </w:p>
  <w:p w:rsidR="00054DAF" w:rsidRDefault="005E4D23" w:rsidP="00D107F0">
    <w:pPr>
      <w:spacing w:after="1" w:line="259" w:lineRule="auto"/>
      <w:ind w:left="-5" w:right="0"/>
    </w:pPr>
    <w:r>
      <w:rPr>
        <w:sz w:val="16"/>
      </w:rPr>
      <w:t>US Government Users Restricted Rights – Use, duplication or disclosure restricted by GSA ADP Schedule Contract with IBM Corp</w:t>
    </w:r>
    <w:r>
      <w:rPr>
        <w:rFonts w:ascii="Cambria" w:eastAsia="Cambria" w:hAnsi="Cambria" w:cs="Cambria"/>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36C" w:rsidRDefault="00C5236C">
      <w:pPr>
        <w:spacing w:after="0" w:line="240" w:lineRule="auto"/>
      </w:pPr>
      <w:r>
        <w:separator/>
      </w:r>
    </w:p>
  </w:footnote>
  <w:footnote w:type="continuationSeparator" w:id="0">
    <w:p w:rsidR="00C5236C" w:rsidRDefault="00C52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03065"/>
    <w:multiLevelType w:val="hybridMultilevel"/>
    <w:tmpl w:val="79065C92"/>
    <w:lvl w:ilvl="0" w:tplc="A430748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3AFBF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E87AB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440DF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00B77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12EA5D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EC847D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06182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1EF0F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C12B9F"/>
    <w:multiLevelType w:val="hybridMultilevel"/>
    <w:tmpl w:val="3940CB3A"/>
    <w:lvl w:ilvl="0" w:tplc="1DFA711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50A76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041A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82E6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40495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0EA1C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3C30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C01CF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98A7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7E7529"/>
    <w:multiLevelType w:val="hybridMultilevel"/>
    <w:tmpl w:val="D2D27BC6"/>
    <w:lvl w:ilvl="0" w:tplc="C688C66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60A65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602C19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AED4F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BC657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E02B15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ADAB31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54CF2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00A8C7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3075551"/>
    <w:multiLevelType w:val="hybridMultilevel"/>
    <w:tmpl w:val="B6B24DAE"/>
    <w:lvl w:ilvl="0" w:tplc="6CB01412">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B0F8C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E2CFE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010608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104B5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E868A3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8167B8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F47EB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B44026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5807CC8"/>
    <w:multiLevelType w:val="hybridMultilevel"/>
    <w:tmpl w:val="8AFEB64A"/>
    <w:lvl w:ilvl="0" w:tplc="C792E2E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0536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6FCAF3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D162CC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4CF89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D2942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1C132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62723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DA24A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6"/>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BM Resilient">
    <w15:presenceInfo w15:providerId="None" w15:userId="IBM Resili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DAF"/>
    <w:rsid w:val="00054DAF"/>
    <w:rsid w:val="001F5BDC"/>
    <w:rsid w:val="002370DF"/>
    <w:rsid w:val="004533B0"/>
    <w:rsid w:val="005E4D23"/>
    <w:rsid w:val="007D19FE"/>
    <w:rsid w:val="007E3FFD"/>
    <w:rsid w:val="00B67EA1"/>
    <w:rsid w:val="00B7452E"/>
    <w:rsid w:val="00C5236C"/>
    <w:rsid w:val="00D10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4BC5"/>
  <w15:docId w15:val="{C13DC75E-C7DC-564F-85BE-185171BA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9" w:line="250" w:lineRule="auto"/>
      <w:ind w:left="10" w:right="45" w:hanging="10"/>
    </w:pPr>
    <w:rPr>
      <w:rFonts w:ascii="Arial" w:eastAsia="Arial" w:hAnsi="Arial" w:cs="Arial"/>
      <w:color w:val="000000"/>
      <w:sz w:val="20"/>
      <w:lang w:bidi="en-US"/>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1F497D"/>
      <w:sz w:val="36"/>
    </w:rPr>
  </w:style>
  <w:style w:type="paragraph" w:styleId="Heading2">
    <w:name w:val="heading 2"/>
    <w:next w:val="Normal"/>
    <w:link w:val="Heading2Char"/>
    <w:uiPriority w:val="9"/>
    <w:unhideWhenUsed/>
    <w:qFormat/>
    <w:pPr>
      <w:keepNext/>
      <w:keepLines/>
      <w:spacing w:after="10" w:line="259" w:lineRule="auto"/>
      <w:ind w:left="10"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1F497D"/>
      <w:sz w:val="36"/>
    </w:rPr>
  </w:style>
  <w:style w:type="table" w:customStyle="1" w:styleId="TableGrid">
    <w:name w:val="TableGrid"/>
    <w:tblPr>
      <w:tblCellMar>
        <w:top w:w="0" w:type="dxa"/>
        <w:left w:w="0" w:type="dxa"/>
        <w:bottom w:w="0" w:type="dxa"/>
        <w:right w:w="0" w:type="dxa"/>
      </w:tblCellMar>
    </w:tblPr>
  </w:style>
  <w:style w:type="paragraph" w:styleId="Header">
    <w:name w:val="header"/>
    <w:basedOn w:val="Normal"/>
    <w:link w:val="HeaderChar"/>
    <w:uiPriority w:val="99"/>
    <w:unhideWhenUsed/>
    <w:rsid w:val="005E4D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D23"/>
    <w:rPr>
      <w:rFonts w:ascii="Arial" w:eastAsia="Arial" w:hAnsi="Arial" w:cs="Arial"/>
      <w:color w:val="000000"/>
      <w:sz w:val="20"/>
      <w:lang w:bidi="en-US"/>
    </w:rPr>
  </w:style>
  <w:style w:type="paragraph" w:styleId="BalloonText">
    <w:name w:val="Balloon Text"/>
    <w:basedOn w:val="Normal"/>
    <w:link w:val="BalloonTextChar"/>
    <w:uiPriority w:val="99"/>
    <w:semiHidden/>
    <w:unhideWhenUsed/>
    <w:rsid w:val="005E4D2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4D23"/>
    <w:rPr>
      <w:rFonts w:ascii="Times New Roman" w:eastAsia="Arial" w:hAnsi="Times New Roman" w:cs="Times New Roman"/>
      <w:color w:val="000000"/>
      <w:sz w:val="18"/>
      <w:szCs w:val="18"/>
      <w:lang w:bidi="en-US"/>
    </w:rPr>
  </w:style>
  <w:style w:type="paragraph" w:customStyle="1" w:styleId="code">
    <w:name w:val="code"/>
    <w:basedOn w:val="Normal"/>
    <w:link w:val="codeChar"/>
    <w:qFormat/>
    <w:rsid w:val="005E4D23"/>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40" w:lineRule="auto"/>
      <w:ind w:left="720" w:right="0" w:firstLine="0"/>
    </w:pPr>
    <w:rPr>
      <w:rFonts w:ascii="Courier New" w:eastAsia="Times New Roman" w:hAnsi="Courier New" w:cs="Courier New"/>
      <w:color w:val="auto"/>
      <w:spacing w:val="-5"/>
      <w:kern w:val="1"/>
      <w:sz w:val="18"/>
      <w:szCs w:val="18"/>
      <w:lang w:bidi="ar-SA"/>
    </w:rPr>
  </w:style>
  <w:style w:type="character" w:customStyle="1" w:styleId="codeChar">
    <w:name w:val="code Char"/>
    <w:basedOn w:val="DefaultParagraphFont"/>
    <w:link w:val="code"/>
    <w:rsid w:val="005E4D23"/>
    <w:rPr>
      <w:rFonts w:ascii="Courier New" w:eastAsia="Times New Roman" w:hAnsi="Courier New" w:cs="Courier New"/>
      <w:spacing w:val="-5"/>
      <w:kern w:val="1"/>
      <w:sz w:val="18"/>
      <w:szCs w:val="18"/>
      <w:shd w:val="clear" w:color="auto" w:fill="F2F2F2" w:themeFill="background1" w:themeFillShade="F2"/>
    </w:rPr>
  </w:style>
  <w:style w:type="paragraph" w:styleId="ListParagraph">
    <w:name w:val="List Paragraph"/>
    <w:basedOn w:val="Normal"/>
    <w:uiPriority w:val="34"/>
    <w:qFormat/>
    <w:rsid w:val="005E4D23"/>
    <w:pPr>
      <w:ind w:left="720"/>
      <w:contextualSpacing/>
    </w:pPr>
  </w:style>
  <w:style w:type="paragraph" w:styleId="Revision">
    <w:name w:val="Revision"/>
    <w:hidden/>
    <w:uiPriority w:val="99"/>
    <w:semiHidden/>
    <w:rsid w:val="001F5BDC"/>
    <w:rPr>
      <w:rFonts w:ascii="Arial" w:eastAsia="Arial" w:hAnsi="Arial" w:cs="Arial"/>
      <w:color w:val="000000"/>
      <w:sz w:val="20"/>
      <w:lang w:bidi="en-US"/>
    </w:rPr>
  </w:style>
  <w:style w:type="character" w:styleId="Hyperlink">
    <w:name w:val="Hyperlink"/>
    <w:basedOn w:val="DefaultParagraphFont"/>
    <w:uiPriority w:val="99"/>
    <w:unhideWhenUsed/>
    <w:rsid w:val="001F5BDC"/>
    <w:rPr>
      <w:color w:val="0563C1" w:themeColor="hyperlink"/>
      <w:u w:val="single"/>
    </w:rPr>
  </w:style>
  <w:style w:type="paragraph" w:styleId="ListBullet">
    <w:name w:val="List Bullet"/>
    <w:basedOn w:val="BodyText"/>
    <w:qFormat/>
    <w:rsid w:val="001F5BDC"/>
    <w:pPr>
      <w:keepLines/>
      <w:numPr>
        <w:numId w:val="6"/>
      </w:numPr>
      <w:tabs>
        <w:tab w:val="num" w:pos="360"/>
      </w:tabs>
      <w:spacing w:before="120" w:line="240" w:lineRule="auto"/>
      <w:ind w:left="360" w:right="0" w:hanging="10"/>
    </w:pPr>
    <w:rPr>
      <w:rFonts w:eastAsia="Times New Roman" w:cs="Times New Roman"/>
      <w:color w:val="auto"/>
      <w:lang w:bidi="ar-SA"/>
    </w:rPr>
  </w:style>
  <w:style w:type="paragraph" w:styleId="BodyText">
    <w:name w:val="Body Text"/>
    <w:basedOn w:val="Normal"/>
    <w:link w:val="BodyTextChar"/>
    <w:uiPriority w:val="99"/>
    <w:semiHidden/>
    <w:unhideWhenUsed/>
    <w:rsid w:val="001F5BDC"/>
    <w:pPr>
      <w:spacing w:after="120"/>
    </w:pPr>
  </w:style>
  <w:style w:type="character" w:customStyle="1" w:styleId="BodyTextChar">
    <w:name w:val="Body Text Char"/>
    <w:basedOn w:val="DefaultParagraphFont"/>
    <w:link w:val="BodyText"/>
    <w:uiPriority w:val="99"/>
    <w:semiHidden/>
    <w:rsid w:val="001F5BDC"/>
    <w:rPr>
      <w:rFonts w:ascii="Arial" w:eastAsia="Arial" w:hAnsi="Arial" w:cs="Arial"/>
      <w:color w:val="000000"/>
      <w:sz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268886">
      <w:bodyDiv w:val="1"/>
      <w:marLeft w:val="0"/>
      <w:marRight w:val="0"/>
      <w:marTop w:val="0"/>
      <w:marBottom w:val="0"/>
      <w:divBdr>
        <w:top w:val="none" w:sz="0" w:space="0" w:color="auto"/>
        <w:left w:val="none" w:sz="0" w:space="0" w:color="auto"/>
        <w:bottom w:val="none" w:sz="0" w:space="0" w:color="auto"/>
        <w:right w:val="none" w:sz="0" w:space="0" w:color="auto"/>
      </w:divBdr>
      <w:divsChild>
        <w:div w:id="864051560">
          <w:marLeft w:val="0"/>
          <w:marRight w:val="0"/>
          <w:marTop w:val="0"/>
          <w:marBottom w:val="0"/>
          <w:divBdr>
            <w:top w:val="none" w:sz="0" w:space="0" w:color="auto"/>
            <w:left w:val="none" w:sz="0" w:space="0" w:color="auto"/>
            <w:bottom w:val="none" w:sz="0" w:space="0" w:color="auto"/>
            <w:right w:val="none" w:sz="0" w:space="0" w:color="auto"/>
          </w:divBdr>
          <w:divsChild>
            <w:div w:id="720714454">
              <w:marLeft w:val="0"/>
              <w:marRight w:val="0"/>
              <w:marTop w:val="0"/>
              <w:marBottom w:val="0"/>
              <w:divBdr>
                <w:top w:val="none" w:sz="0" w:space="0" w:color="auto"/>
                <w:left w:val="none" w:sz="0" w:space="0" w:color="auto"/>
                <w:bottom w:val="none" w:sz="0" w:space="0" w:color="auto"/>
                <w:right w:val="none" w:sz="0" w:space="0" w:color="auto"/>
              </w:divBdr>
              <w:divsChild>
                <w:div w:id="184710053">
                  <w:marLeft w:val="0"/>
                  <w:marRight w:val="0"/>
                  <w:marTop w:val="0"/>
                  <w:marBottom w:val="0"/>
                  <w:divBdr>
                    <w:top w:val="none" w:sz="0" w:space="0" w:color="auto"/>
                    <w:left w:val="none" w:sz="0" w:space="0" w:color="auto"/>
                    <w:bottom w:val="none" w:sz="0" w:space="0" w:color="auto"/>
                    <w:right w:val="none" w:sz="0" w:space="0" w:color="auto"/>
                  </w:divBdr>
                  <w:divsChild>
                    <w:div w:id="5553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566186">
      <w:bodyDiv w:val="1"/>
      <w:marLeft w:val="0"/>
      <w:marRight w:val="0"/>
      <w:marTop w:val="0"/>
      <w:marBottom w:val="0"/>
      <w:divBdr>
        <w:top w:val="none" w:sz="0" w:space="0" w:color="auto"/>
        <w:left w:val="none" w:sz="0" w:space="0" w:color="auto"/>
        <w:bottom w:val="none" w:sz="0" w:space="0" w:color="auto"/>
        <w:right w:val="none" w:sz="0" w:space="0" w:color="auto"/>
      </w:divBdr>
      <w:divsChild>
        <w:div w:id="1468813417">
          <w:marLeft w:val="0"/>
          <w:marRight w:val="0"/>
          <w:marTop w:val="0"/>
          <w:marBottom w:val="0"/>
          <w:divBdr>
            <w:top w:val="none" w:sz="0" w:space="0" w:color="auto"/>
            <w:left w:val="none" w:sz="0" w:space="0" w:color="auto"/>
            <w:bottom w:val="none" w:sz="0" w:space="0" w:color="auto"/>
            <w:right w:val="none" w:sz="0" w:space="0" w:color="auto"/>
          </w:divBdr>
          <w:divsChild>
            <w:div w:id="230390224">
              <w:marLeft w:val="0"/>
              <w:marRight w:val="0"/>
              <w:marTop w:val="0"/>
              <w:marBottom w:val="0"/>
              <w:divBdr>
                <w:top w:val="none" w:sz="0" w:space="0" w:color="auto"/>
                <w:left w:val="none" w:sz="0" w:space="0" w:color="auto"/>
                <w:bottom w:val="none" w:sz="0" w:space="0" w:color="auto"/>
                <w:right w:val="none" w:sz="0" w:space="0" w:color="auto"/>
              </w:divBdr>
              <w:divsChild>
                <w:div w:id="1775588068">
                  <w:marLeft w:val="0"/>
                  <w:marRight w:val="0"/>
                  <w:marTop w:val="0"/>
                  <w:marBottom w:val="0"/>
                  <w:divBdr>
                    <w:top w:val="none" w:sz="0" w:space="0" w:color="auto"/>
                    <w:left w:val="none" w:sz="0" w:space="0" w:color="auto"/>
                    <w:bottom w:val="none" w:sz="0" w:space="0" w:color="auto"/>
                    <w:right w:val="none" w:sz="0" w:space="0" w:color="auto"/>
                  </w:divBdr>
                  <w:divsChild>
                    <w:div w:id="17360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microsoft.com/office/2011/relationships/people" Target="people.xm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1815</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Resilient IRP Integrations Splunk Function</vt:lpstr>
    </vt:vector>
  </TitlesOfParts>
  <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Splunk Function</dc:title>
  <dc:subject/>
  <dc:creator>IBM Resilient</dc:creator>
  <cp:keywords/>
  <cp:lastModifiedBy>IBM Resilient</cp:lastModifiedBy>
  <cp:revision>5</cp:revision>
  <dcterms:created xsi:type="dcterms:W3CDTF">2019-10-23T20:08:00Z</dcterms:created>
  <dcterms:modified xsi:type="dcterms:W3CDTF">2019-10-24T11:24:00Z</dcterms:modified>
</cp:coreProperties>
</file>